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CC6D9" w14:textId="48D03213" w:rsidR="00AD7B19" w:rsidRDefault="00AD7B19" w:rsidP="00AD7B19">
      <w:pPr>
        <w:pStyle w:val="Heading1"/>
        <w:rPr>
          <w:lang w:val="en-US"/>
        </w:rPr>
      </w:pPr>
      <w:commentRangeStart w:id="0"/>
      <w:r>
        <w:rPr>
          <w:lang w:val="en-US"/>
        </w:rPr>
        <w:t>Introduction</w:t>
      </w:r>
      <w:commentRangeEnd w:id="0"/>
      <w:r w:rsidR="000A4F94">
        <w:rPr>
          <w:rStyle w:val="CommentReference"/>
          <w:rFonts w:asciiTheme="minorHAnsi" w:eastAsiaTheme="minorHAnsi" w:hAnsiTheme="minorHAnsi" w:cstheme="minorBidi"/>
          <w:color w:val="auto"/>
        </w:rPr>
        <w:commentReference w:id="0"/>
      </w:r>
    </w:p>
    <w:p w14:paraId="6188DB91" w14:textId="2E42A78E" w:rsidR="00DA6C76" w:rsidRPr="00550E34" w:rsidRDefault="00DA6C76" w:rsidP="00DA6C76">
      <w:pPr>
        <w:rPr>
          <w:lang w:val="en-US"/>
          <w:rPrChange w:id="1" w:author="Anton Ribbenstedt" w:date="2022-08-23T14:24:00Z">
            <w:rPr/>
          </w:rPrChange>
        </w:rPr>
      </w:pPr>
      <w:r w:rsidRPr="00550E34">
        <w:rPr>
          <w:lang w:val="en-US"/>
          <w:rPrChange w:id="2" w:author="Anton Ribbenstedt" w:date="2022-08-23T14:24:00Z">
            <w:rPr/>
          </w:rPrChange>
        </w:rPr>
        <w:t>Hartvigsson O., Ribbenstedt A., Armeni M., Pirttilä K., Zheng R., Savolainen O., Brunius C.</w:t>
      </w:r>
    </w:p>
    <w:p w14:paraId="0F93B631" w14:textId="00C19E6A" w:rsidR="00DA6C76" w:rsidRPr="00550E34" w:rsidRDefault="00C53E20" w:rsidP="00DA6C76">
      <w:pPr>
        <w:rPr>
          <w:lang w:val="en-US"/>
          <w:rPrChange w:id="3" w:author="Anton Ribbenstedt" w:date="2022-08-23T14:24:00Z">
            <w:rPr/>
          </w:rPrChange>
        </w:rPr>
      </w:pPr>
      <w:r w:rsidRPr="00550E34">
        <w:rPr>
          <w:lang w:val="en-US"/>
          <w:rPrChange w:id="4" w:author="Anton Ribbenstedt" w:date="2022-08-23T14:24:00Z">
            <w:rPr/>
          </w:rPrChange>
        </w:rPr>
        <w:t xml:space="preserve">2022-08-22     </w:t>
      </w:r>
      <w:r w:rsidR="00DA6C76" w:rsidRPr="00550E34">
        <w:rPr>
          <w:lang w:val="en-US"/>
          <w:rPrChange w:id="5" w:author="Anton Ribbenstedt" w:date="2022-08-23T14:24:00Z">
            <w:rPr/>
          </w:rPrChange>
        </w:rPr>
        <w:t>Version 1.0</w:t>
      </w:r>
    </w:p>
    <w:p w14:paraId="3C1FD5EC" w14:textId="28196E23" w:rsidR="00DA6C76" w:rsidRPr="00DA6C76" w:rsidRDefault="00DA6C76" w:rsidP="00DA6C76">
      <w:pPr>
        <w:rPr>
          <w:lang w:val="en-US"/>
        </w:rPr>
      </w:pPr>
      <w:r w:rsidRPr="00DA6C76">
        <w:rPr>
          <w:lang w:val="en-US"/>
        </w:rPr>
        <w:t>Correspondence : anton.ribbenstedt@chalmers.se</w:t>
      </w:r>
    </w:p>
    <w:p w14:paraId="4AFB1012" w14:textId="7D42DFFE" w:rsidR="00A23533" w:rsidRDefault="00CB517F" w:rsidP="00A23533">
      <w:pPr>
        <w:jc w:val="both"/>
        <w:rPr>
          <w:lang w:val="en-US"/>
        </w:rPr>
      </w:pPr>
      <w:r w:rsidRPr="00C53E20">
        <w:rPr>
          <w:i/>
          <w:iCs/>
          <w:lang w:val="en-US"/>
        </w:rPr>
        <w:t>QualiMon</w:t>
      </w:r>
      <w:r>
        <w:rPr>
          <w:lang w:val="en-US"/>
        </w:rPr>
        <w:t xml:space="preserve"> is an R package </w:t>
      </w:r>
      <w:r w:rsidR="000A4F94">
        <w:rPr>
          <w:lang w:val="en-US"/>
        </w:rPr>
        <w:t xml:space="preserve">with a Shiny user interface, </w:t>
      </w:r>
      <w:r>
        <w:rPr>
          <w:lang w:val="en-US"/>
        </w:rPr>
        <w:t>developed to facilitate quick</w:t>
      </w:r>
      <w:r w:rsidR="000A4F94">
        <w:rPr>
          <w:lang w:val="en-US"/>
        </w:rPr>
        <w:t>,</w:t>
      </w:r>
      <w:r>
        <w:rPr>
          <w:lang w:val="en-US"/>
        </w:rPr>
        <w:t xml:space="preserve"> easy</w:t>
      </w:r>
      <w:r w:rsidR="000A4F94">
        <w:rPr>
          <w:lang w:val="en-US"/>
        </w:rPr>
        <w:t>,</w:t>
      </w:r>
      <w:r>
        <w:rPr>
          <w:lang w:val="en-US"/>
        </w:rPr>
        <w:t xml:space="preserve"> </w:t>
      </w:r>
      <w:r w:rsidR="000A4F94">
        <w:rPr>
          <w:lang w:val="en-US"/>
        </w:rPr>
        <w:t xml:space="preserve">yet comprehensive </w:t>
      </w:r>
      <w:r>
        <w:rPr>
          <w:lang w:val="en-US"/>
        </w:rPr>
        <w:t xml:space="preserve">quality monitoring of injections. </w:t>
      </w:r>
      <w:r w:rsidR="00A23533" w:rsidRPr="00D71915">
        <w:rPr>
          <w:lang w:val="en-US"/>
        </w:rPr>
        <w:t xml:space="preserve">In this tutorial you will learn how to use </w:t>
      </w:r>
      <w:r w:rsidR="00A23533" w:rsidRPr="00376190">
        <w:rPr>
          <w:i/>
          <w:iCs/>
          <w:lang w:val="en-US"/>
        </w:rPr>
        <w:t>QualiMon</w:t>
      </w:r>
      <w:r w:rsidR="00A23533" w:rsidRPr="00D71915">
        <w:rPr>
          <w:lang w:val="en-US"/>
        </w:rPr>
        <w:t xml:space="preserve"> to monitor the quality of your LC-MS data in</w:t>
      </w:r>
      <w:r w:rsidR="00A23533">
        <w:rPr>
          <w:lang w:val="en-US"/>
        </w:rPr>
        <w:t xml:space="preserve"> </w:t>
      </w:r>
      <w:commentRangeStart w:id="6"/>
      <w:r w:rsidR="00A23533">
        <w:rPr>
          <w:lang w:val="en-US"/>
        </w:rPr>
        <w:t>(</w:t>
      </w:r>
      <w:r w:rsidR="00827C9F">
        <w:rPr>
          <w:lang w:val="en-US"/>
        </w:rPr>
        <w:t>near</w:t>
      </w:r>
      <w:r w:rsidR="00A23533">
        <w:rPr>
          <w:lang w:val="en-US"/>
        </w:rPr>
        <w:t>)</w:t>
      </w:r>
      <w:r w:rsidR="00A23533" w:rsidRPr="00D71915">
        <w:rPr>
          <w:lang w:val="en-US"/>
        </w:rPr>
        <w:t xml:space="preserve"> real-time</w:t>
      </w:r>
      <w:commentRangeEnd w:id="6"/>
      <w:r w:rsidR="00A23533">
        <w:rPr>
          <w:rStyle w:val="CommentReference"/>
        </w:rPr>
        <w:commentReference w:id="6"/>
      </w:r>
      <w:r w:rsidR="00A23533" w:rsidRPr="00D71915">
        <w:rPr>
          <w:lang w:val="en-US"/>
        </w:rPr>
        <w:t xml:space="preserve">. </w:t>
      </w:r>
    </w:p>
    <w:p w14:paraId="441AD6F4" w14:textId="5CD4E33F" w:rsidR="00A23533" w:rsidRDefault="00CB517F" w:rsidP="001576F3">
      <w:pPr>
        <w:jc w:val="both"/>
        <w:rPr>
          <w:lang w:val="en-US"/>
        </w:rPr>
      </w:pPr>
      <w:r w:rsidRPr="00C53E20">
        <w:rPr>
          <w:i/>
          <w:iCs/>
          <w:lang w:val="en-US"/>
        </w:rPr>
        <w:t>Quali</w:t>
      </w:r>
      <w:r w:rsidR="00C53E20" w:rsidRPr="00C53E20">
        <w:rPr>
          <w:i/>
          <w:iCs/>
          <w:lang w:val="en-US"/>
        </w:rPr>
        <w:t>M</w:t>
      </w:r>
      <w:r w:rsidRPr="00C53E20">
        <w:rPr>
          <w:i/>
          <w:iCs/>
          <w:lang w:val="en-US"/>
        </w:rPr>
        <w:t>on</w:t>
      </w:r>
      <w:r>
        <w:rPr>
          <w:lang w:val="en-US"/>
        </w:rPr>
        <w:t xml:space="preserve"> is largely based on so called landmark features (LaMas), which are features present in ever</w:t>
      </w:r>
      <w:r w:rsidR="00524760">
        <w:rPr>
          <w:lang w:val="en-US"/>
        </w:rPr>
        <w:t>y</w:t>
      </w:r>
      <w:r>
        <w:rPr>
          <w:lang w:val="en-US"/>
        </w:rPr>
        <w:t xml:space="preserve"> injection specific to instrumentation, polarity, chromatography and sample matrix. Once an injection is </w:t>
      </w:r>
      <w:r w:rsidR="000A4F94">
        <w:rPr>
          <w:lang w:val="en-US"/>
        </w:rPr>
        <w:t>finished</w:t>
      </w:r>
      <w:r>
        <w:rPr>
          <w:lang w:val="en-US"/>
        </w:rPr>
        <w:t xml:space="preserve">, </w:t>
      </w:r>
      <w:r w:rsidRPr="00C53E20">
        <w:rPr>
          <w:i/>
          <w:iCs/>
          <w:lang w:val="en-US"/>
        </w:rPr>
        <w:t>Quali</w:t>
      </w:r>
      <w:r w:rsidR="00C53E20" w:rsidRPr="00C53E20">
        <w:rPr>
          <w:i/>
          <w:iCs/>
          <w:lang w:val="en-US"/>
        </w:rPr>
        <w:t>M</w:t>
      </w:r>
      <w:r w:rsidRPr="00C53E20">
        <w:rPr>
          <w:i/>
          <w:iCs/>
          <w:lang w:val="en-US"/>
        </w:rPr>
        <w:t>on</w:t>
      </w:r>
      <w:r>
        <w:rPr>
          <w:lang w:val="en-US"/>
        </w:rPr>
        <w:t xml:space="preserve"> automatically processes</w:t>
      </w:r>
      <w:r w:rsidR="0072072E">
        <w:rPr>
          <w:lang w:val="en-US"/>
        </w:rPr>
        <w:t xml:space="preserve"> and evaluates</w:t>
      </w:r>
      <w:r>
        <w:rPr>
          <w:lang w:val="en-US"/>
        </w:rPr>
        <w:t xml:space="preserve"> </w:t>
      </w:r>
      <w:r w:rsidR="00A23533">
        <w:rPr>
          <w:lang w:val="en-US"/>
        </w:rPr>
        <w:t xml:space="preserve">the </w:t>
      </w:r>
      <w:r>
        <w:rPr>
          <w:lang w:val="en-US"/>
        </w:rPr>
        <w:t>injection based on several metrics. These metrics come in two forms</w:t>
      </w:r>
      <w:r w:rsidR="00A23533">
        <w:rPr>
          <w:lang w:val="en-US"/>
        </w:rPr>
        <w:t>:</w:t>
      </w:r>
      <w:r>
        <w:rPr>
          <w:lang w:val="en-US"/>
        </w:rPr>
        <w:t xml:space="preserve"> injection</w:t>
      </w:r>
      <w:r w:rsidR="00E5085F">
        <w:rPr>
          <w:lang w:val="en-US"/>
        </w:rPr>
        <w:t>-based</w:t>
      </w:r>
      <w:r>
        <w:rPr>
          <w:lang w:val="en-US"/>
        </w:rPr>
        <w:t xml:space="preserve"> and LaMa</w:t>
      </w:r>
      <w:r w:rsidR="00E5085F">
        <w:rPr>
          <w:lang w:val="en-US"/>
        </w:rPr>
        <w:t>-based</w:t>
      </w:r>
      <w:r w:rsidR="00A23533">
        <w:rPr>
          <w:lang w:val="en-US"/>
        </w:rPr>
        <w:t xml:space="preserve"> metrics</w:t>
      </w:r>
      <w:r>
        <w:rPr>
          <w:lang w:val="en-US"/>
        </w:rPr>
        <w:t xml:space="preserve">. </w:t>
      </w:r>
    </w:p>
    <w:p w14:paraId="5AA5E320" w14:textId="77777777" w:rsidR="00565C4E" w:rsidRDefault="00565C4E" w:rsidP="001576F3">
      <w:pPr>
        <w:jc w:val="both"/>
        <w:rPr>
          <w:lang w:val="en-US"/>
        </w:rPr>
      </w:pPr>
    </w:p>
    <w:p w14:paraId="587F9916" w14:textId="15A50026" w:rsidR="0072072E" w:rsidRDefault="00A23533" w:rsidP="00827C9F">
      <w:pPr>
        <w:ind w:left="405"/>
        <w:jc w:val="both"/>
        <w:rPr>
          <w:lang w:val="en-US"/>
        </w:rPr>
      </w:pPr>
      <w:r>
        <w:rPr>
          <w:lang w:val="en-US"/>
        </w:rPr>
        <w:t>I</w:t>
      </w:r>
      <w:r w:rsidR="00CB517F">
        <w:rPr>
          <w:lang w:val="en-US"/>
        </w:rPr>
        <w:t>njection</w:t>
      </w:r>
      <w:r w:rsidR="00E5085F">
        <w:rPr>
          <w:lang w:val="en-US"/>
        </w:rPr>
        <w:t xml:space="preserve">-based </w:t>
      </w:r>
      <w:r w:rsidR="00CB517F">
        <w:rPr>
          <w:lang w:val="en-US"/>
        </w:rPr>
        <w:t xml:space="preserve">metrics: </w:t>
      </w:r>
    </w:p>
    <w:p w14:paraId="72DB68EA" w14:textId="7EA5D2FD" w:rsidR="0072072E" w:rsidRDefault="0072072E" w:rsidP="00827C9F">
      <w:pPr>
        <w:pStyle w:val="ListParagraph"/>
        <w:numPr>
          <w:ilvl w:val="0"/>
          <w:numId w:val="13"/>
        </w:numPr>
        <w:ind w:left="1170"/>
      </w:pPr>
      <w:r>
        <w:t>T</w:t>
      </w:r>
      <w:r w:rsidR="00CB517F" w:rsidRPr="0072072E">
        <w:t>otal number of peaks</w:t>
      </w:r>
    </w:p>
    <w:p w14:paraId="3EFED6DD" w14:textId="3A9C21C1" w:rsidR="0072072E" w:rsidRDefault="00CB517F" w:rsidP="00827C9F">
      <w:pPr>
        <w:pStyle w:val="ListParagraph"/>
        <w:numPr>
          <w:ilvl w:val="0"/>
          <w:numId w:val="13"/>
        </w:numPr>
        <w:ind w:left="1170"/>
      </w:pPr>
      <w:r w:rsidRPr="0072072E">
        <w:t>IPO-score (A scoring function based on features with isotopic patterns from the IPO algorithm used to optimize peak picking parameters in XCMS)</w:t>
      </w:r>
    </w:p>
    <w:p w14:paraId="200243C7" w14:textId="76035DC9" w:rsidR="0072072E" w:rsidRDefault="0072072E" w:rsidP="00827C9F">
      <w:pPr>
        <w:pStyle w:val="ListParagraph"/>
        <w:numPr>
          <w:ilvl w:val="0"/>
          <w:numId w:val="13"/>
        </w:numPr>
        <w:ind w:left="1170"/>
      </w:pPr>
      <w:r>
        <w:t>T</w:t>
      </w:r>
      <w:r w:rsidR="00CB517F" w:rsidRPr="0072072E">
        <w:t xml:space="preserve">otal ion current </w:t>
      </w:r>
    </w:p>
    <w:p w14:paraId="085BFA46" w14:textId="7A31D9C2" w:rsidR="001576F3" w:rsidRDefault="001576F3" w:rsidP="00827C9F">
      <w:pPr>
        <w:pStyle w:val="ListParagraph"/>
        <w:numPr>
          <w:ilvl w:val="0"/>
          <w:numId w:val="13"/>
        </w:numPr>
        <w:ind w:left="1170"/>
      </w:pPr>
      <w:r>
        <w:t xml:space="preserve">Number of LaMas found </w:t>
      </w:r>
    </w:p>
    <w:p w14:paraId="60EC3D3C" w14:textId="77777777" w:rsidR="00A23533" w:rsidRDefault="00A23533" w:rsidP="00A23533">
      <w:pPr>
        <w:ind w:left="405"/>
        <w:jc w:val="both"/>
        <w:rPr>
          <w:lang w:val="en-US"/>
        </w:rPr>
      </w:pPr>
    </w:p>
    <w:p w14:paraId="651D163F" w14:textId="2995893C" w:rsidR="0072072E" w:rsidRPr="001576F3" w:rsidRDefault="00CB517F" w:rsidP="00827C9F">
      <w:pPr>
        <w:ind w:left="405"/>
        <w:jc w:val="both"/>
        <w:rPr>
          <w:lang w:val="en-US"/>
        </w:rPr>
      </w:pPr>
      <w:r w:rsidRPr="001576F3">
        <w:rPr>
          <w:lang w:val="en-US"/>
        </w:rPr>
        <w:t>LaMa</w:t>
      </w:r>
      <w:r w:rsidR="00E5085F">
        <w:rPr>
          <w:lang w:val="en-US"/>
        </w:rPr>
        <w:t>-based</w:t>
      </w:r>
      <w:r w:rsidRPr="001576F3">
        <w:rPr>
          <w:lang w:val="en-US"/>
        </w:rPr>
        <w:t xml:space="preserve"> metrics </w:t>
      </w:r>
      <w:r w:rsidR="00A23533">
        <w:rPr>
          <w:lang w:val="en-US"/>
        </w:rPr>
        <w:t>(recorded for each landmark)</w:t>
      </w:r>
      <w:r w:rsidRPr="001576F3">
        <w:rPr>
          <w:lang w:val="en-US"/>
        </w:rPr>
        <w:t>:</w:t>
      </w:r>
    </w:p>
    <w:p w14:paraId="048E278C" w14:textId="3C5393A3" w:rsidR="0072072E" w:rsidRDefault="00CB517F" w:rsidP="00827C9F">
      <w:pPr>
        <w:pStyle w:val="ListParagraph"/>
        <w:numPr>
          <w:ilvl w:val="0"/>
          <w:numId w:val="14"/>
        </w:numPr>
        <w:ind w:left="1170"/>
      </w:pPr>
      <w:r w:rsidRPr="0072072E">
        <w:t>Total intensity</w:t>
      </w:r>
      <w:r w:rsidR="00565C4E">
        <w:t xml:space="preserve"> (peak area)</w:t>
      </w:r>
    </w:p>
    <w:p w14:paraId="0875AFF1" w14:textId="65C5EBC1" w:rsidR="0072072E" w:rsidRDefault="0072072E" w:rsidP="00827C9F">
      <w:pPr>
        <w:pStyle w:val="ListParagraph"/>
        <w:numPr>
          <w:ilvl w:val="0"/>
          <w:numId w:val="14"/>
        </w:numPr>
        <w:ind w:left="1170"/>
      </w:pPr>
      <w:r>
        <w:t>F</w:t>
      </w:r>
      <w:r w:rsidR="00CB517F" w:rsidRPr="0072072E">
        <w:t>ull-width half maximum (FWHM)</w:t>
      </w:r>
    </w:p>
    <w:p w14:paraId="0300D9C5" w14:textId="0932AE4C" w:rsidR="0072072E" w:rsidRDefault="0072072E" w:rsidP="00827C9F">
      <w:pPr>
        <w:pStyle w:val="ListParagraph"/>
        <w:numPr>
          <w:ilvl w:val="0"/>
          <w:numId w:val="14"/>
        </w:numPr>
        <w:ind w:left="1170"/>
      </w:pPr>
      <w:r>
        <w:t>T</w:t>
      </w:r>
      <w:r w:rsidR="00CB517F" w:rsidRPr="0072072E">
        <w:t>ailing factor</w:t>
      </w:r>
    </w:p>
    <w:p w14:paraId="359E87D3" w14:textId="785559AC" w:rsidR="0072072E" w:rsidRDefault="0072072E" w:rsidP="00827C9F">
      <w:pPr>
        <w:pStyle w:val="ListParagraph"/>
        <w:numPr>
          <w:ilvl w:val="0"/>
          <w:numId w:val="14"/>
        </w:numPr>
        <w:ind w:left="1170"/>
      </w:pPr>
      <w:r>
        <w:t>P</w:t>
      </w:r>
      <w:r w:rsidRPr="0072072E">
        <w:t xml:space="preserve">eak </w:t>
      </w:r>
      <w:r w:rsidR="00CB517F" w:rsidRPr="0072072E">
        <w:t>height</w:t>
      </w:r>
    </w:p>
    <w:p w14:paraId="1F1E02D1" w14:textId="7D5E00EF" w:rsidR="0072072E" w:rsidRDefault="0072072E" w:rsidP="00827C9F">
      <w:pPr>
        <w:pStyle w:val="ListParagraph"/>
        <w:numPr>
          <w:ilvl w:val="0"/>
          <w:numId w:val="14"/>
        </w:numPr>
        <w:ind w:left="1170"/>
      </w:pPr>
      <w:r>
        <w:t>N</w:t>
      </w:r>
      <w:r w:rsidR="00CB517F" w:rsidRPr="0072072E">
        <w:t>umber of scans per pea</w:t>
      </w:r>
      <w:r w:rsidR="008B7DDD" w:rsidRPr="0072072E">
        <w:t>k</w:t>
      </w:r>
    </w:p>
    <w:p w14:paraId="60B799F5" w14:textId="1A56CEEE" w:rsidR="0072072E" w:rsidRDefault="0072072E" w:rsidP="00827C9F">
      <w:pPr>
        <w:pStyle w:val="ListParagraph"/>
        <w:numPr>
          <w:ilvl w:val="0"/>
          <w:numId w:val="14"/>
        </w:numPr>
        <w:ind w:left="1170"/>
      </w:pPr>
      <w:r>
        <w:t>N</w:t>
      </w:r>
      <w:r w:rsidR="008B7DDD" w:rsidRPr="0072072E">
        <w:t>oise</w:t>
      </w:r>
    </w:p>
    <w:p w14:paraId="6F948AB0" w14:textId="0F4D4EEA" w:rsidR="0072072E" w:rsidRDefault="0072072E" w:rsidP="00827C9F">
      <w:pPr>
        <w:pStyle w:val="ListParagraph"/>
        <w:numPr>
          <w:ilvl w:val="0"/>
          <w:numId w:val="14"/>
        </w:numPr>
        <w:ind w:left="1170"/>
      </w:pPr>
      <w:r>
        <w:t>S</w:t>
      </w:r>
      <w:r w:rsidR="008B7DDD" w:rsidRPr="0072072E">
        <w:t>ignal-to-noise ratio</w:t>
      </w:r>
    </w:p>
    <w:p w14:paraId="53C186E1" w14:textId="6F4D5BC5" w:rsidR="0072072E" w:rsidRDefault="0072072E" w:rsidP="00827C9F">
      <w:pPr>
        <w:pStyle w:val="ListParagraph"/>
        <w:numPr>
          <w:ilvl w:val="0"/>
          <w:numId w:val="14"/>
        </w:numPr>
        <w:ind w:left="1170"/>
      </w:pPr>
      <w:r>
        <w:t>R</w:t>
      </w:r>
      <w:r w:rsidR="00CB517F" w:rsidRPr="0072072E">
        <w:t xml:space="preserve">etention time deviation from </w:t>
      </w:r>
      <w:r w:rsidR="00565C4E">
        <w:t xml:space="preserve">reference </w:t>
      </w:r>
      <w:r w:rsidR="00CB517F" w:rsidRPr="0072072E">
        <w:t>LaMa</w:t>
      </w:r>
      <w:r w:rsidR="00565C4E">
        <w:t xml:space="preserve"> value</w:t>
      </w:r>
    </w:p>
    <w:p w14:paraId="1B7B93E7" w14:textId="77777777" w:rsidR="00565C4E" w:rsidRPr="00827C9F" w:rsidRDefault="00565C4E" w:rsidP="00A23533">
      <w:pPr>
        <w:rPr>
          <w:lang w:val="en-US"/>
        </w:rPr>
      </w:pPr>
    </w:p>
    <w:p w14:paraId="707AC1C9" w14:textId="56C7347A" w:rsidR="00A23533" w:rsidRDefault="00565C4E" w:rsidP="00827C9F">
      <w:pPr>
        <w:rPr>
          <w:lang w:val="en-US"/>
        </w:rPr>
      </w:pPr>
      <w:r>
        <w:rPr>
          <w:lang w:val="en-US"/>
        </w:rPr>
        <w:t xml:space="preserve">While the injection-based metrics represent the injection as a whole, </w:t>
      </w:r>
      <w:r w:rsidR="00A23533" w:rsidRPr="00827C9F">
        <w:rPr>
          <w:lang w:val="en-US"/>
        </w:rPr>
        <w:t xml:space="preserve">LaMa-based metrics are </w:t>
      </w:r>
      <w:r>
        <w:rPr>
          <w:lang w:val="en-US"/>
        </w:rPr>
        <w:t xml:space="preserve">recorded and </w:t>
      </w:r>
      <w:r w:rsidR="00A23533" w:rsidRPr="00827C9F">
        <w:rPr>
          <w:lang w:val="en-US"/>
        </w:rPr>
        <w:t xml:space="preserve">checked for each LaMa found within </w:t>
      </w:r>
      <w:r>
        <w:rPr>
          <w:lang w:val="en-US"/>
        </w:rPr>
        <w:t xml:space="preserve">the </w:t>
      </w:r>
      <w:r w:rsidR="00A23533" w:rsidRPr="00827C9F">
        <w:rPr>
          <w:lang w:val="en-US"/>
        </w:rPr>
        <w:t>injection</w:t>
      </w:r>
      <w:r>
        <w:rPr>
          <w:lang w:val="en-US"/>
        </w:rPr>
        <w:t>. T</w:t>
      </w:r>
      <w:r w:rsidR="00A23533" w:rsidRPr="00827C9F">
        <w:rPr>
          <w:lang w:val="en-US"/>
        </w:rPr>
        <w:t xml:space="preserve">he total number of outliers for each metric is then used for the quality assessment. </w:t>
      </w:r>
    </w:p>
    <w:p w14:paraId="2534792A" w14:textId="55FEA170" w:rsidR="00020923" w:rsidRPr="001576F3" w:rsidRDefault="00CB517F" w:rsidP="001576F3">
      <w:pPr>
        <w:jc w:val="both"/>
        <w:rPr>
          <w:lang w:val="en-US"/>
        </w:rPr>
      </w:pPr>
      <w:r w:rsidRPr="001576F3">
        <w:rPr>
          <w:lang w:val="en-US"/>
        </w:rPr>
        <w:t xml:space="preserve">Based on </w:t>
      </w:r>
      <w:r w:rsidR="00565C4E">
        <w:rPr>
          <w:lang w:val="en-US"/>
        </w:rPr>
        <w:t xml:space="preserve">how much an injection </w:t>
      </w:r>
      <w:r w:rsidRPr="001576F3">
        <w:rPr>
          <w:lang w:val="en-US"/>
        </w:rPr>
        <w:t>deviat</w:t>
      </w:r>
      <w:r w:rsidR="00565C4E">
        <w:rPr>
          <w:lang w:val="en-US"/>
        </w:rPr>
        <w:t>es</w:t>
      </w:r>
      <w:r w:rsidRPr="001576F3">
        <w:rPr>
          <w:lang w:val="en-US"/>
        </w:rPr>
        <w:t xml:space="preserve"> from other samples within the same experiment, </w:t>
      </w:r>
      <w:r w:rsidR="00565C4E">
        <w:rPr>
          <w:lang w:val="en-US"/>
        </w:rPr>
        <w:t xml:space="preserve">in turn </w:t>
      </w:r>
      <w:r w:rsidR="00565C4E" w:rsidRPr="001576F3">
        <w:rPr>
          <w:lang w:val="en-US"/>
        </w:rPr>
        <w:t>based on all the</w:t>
      </w:r>
      <w:r w:rsidR="00565C4E">
        <w:rPr>
          <w:lang w:val="en-US"/>
        </w:rPr>
        <w:t xml:space="preserve"> user-selected metrics (default is to use all),</w:t>
      </w:r>
      <w:r w:rsidR="00565C4E" w:rsidRPr="001576F3">
        <w:rPr>
          <w:lang w:val="en-US"/>
        </w:rPr>
        <w:t xml:space="preserve"> </w:t>
      </w:r>
      <w:r w:rsidRPr="001576F3">
        <w:rPr>
          <w:lang w:val="en-US"/>
        </w:rPr>
        <w:t xml:space="preserve">a final score is then </w:t>
      </w:r>
      <w:r w:rsidR="00827C9F" w:rsidRPr="001576F3">
        <w:rPr>
          <w:lang w:val="en-US"/>
        </w:rPr>
        <w:t>calculated,</w:t>
      </w:r>
      <w:r w:rsidR="0072072E" w:rsidRPr="001576F3">
        <w:rPr>
          <w:lang w:val="en-US"/>
        </w:rPr>
        <w:t xml:space="preserve"> </w:t>
      </w:r>
      <w:r w:rsidRPr="001576F3">
        <w:rPr>
          <w:lang w:val="en-US"/>
        </w:rPr>
        <w:t xml:space="preserve">and the user is presented with a quality score. If an injection is marked as </w:t>
      </w:r>
      <w:r w:rsidR="00565C4E">
        <w:rPr>
          <w:lang w:val="en-US"/>
        </w:rPr>
        <w:t xml:space="preserve">of potentially of </w:t>
      </w:r>
      <w:r w:rsidRPr="001576F3">
        <w:rPr>
          <w:lang w:val="en-US"/>
        </w:rPr>
        <w:t>poor</w:t>
      </w:r>
      <w:r w:rsidR="00565C4E">
        <w:rPr>
          <w:lang w:val="en-US"/>
        </w:rPr>
        <w:t xml:space="preserve"> quality</w:t>
      </w:r>
      <w:r w:rsidRPr="001576F3">
        <w:rPr>
          <w:lang w:val="en-US"/>
        </w:rPr>
        <w:t>, there is also an option to get notified via Slack</w:t>
      </w:r>
      <w:r w:rsidR="0072072E" w:rsidRPr="001576F3">
        <w:rPr>
          <w:lang w:val="en-US"/>
        </w:rPr>
        <w:t>.</w:t>
      </w:r>
    </w:p>
    <w:p w14:paraId="7A33221A" w14:textId="292BD631" w:rsidR="00AD7B19" w:rsidRDefault="00AD7B19" w:rsidP="00D71915">
      <w:pPr>
        <w:rPr>
          <w:lang w:val="en-US"/>
        </w:rPr>
      </w:pPr>
    </w:p>
    <w:p w14:paraId="11C4E66D" w14:textId="0E1E199B" w:rsidR="00AD7B19" w:rsidRDefault="00AD7B19" w:rsidP="00AD7B19">
      <w:pPr>
        <w:pStyle w:val="Heading1"/>
        <w:rPr>
          <w:lang w:val="en-US"/>
        </w:rPr>
      </w:pPr>
      <w:r>
        <w:rPr>
          <w:lang w:val="en-US"/>
        </w:rPr>
        <w:lastRenderedPageBreak/>
        <w:t>Installation</w:t>
      </w:r>
    </w:p>
    <w:p w14:paraId="7C7B50BF" w14:textId="4F0B442F" w:rsidR="00AD7B19" w:rsidRPr="0078292F" w:rsidRDefault="00565C4E" w:rsidP="00AD7B19">
      <w:pPr>
        <w:rPr>
          <w:lang w:val="en-US"/>
        </w:rPr>
      </w:pPr>
      <w:r>
        <w:rPr>
          <w:lang w:val="en-US"/>
        </w:rPr>
        <w:t>T</w:t>
      </w:r>
      <w:r w:rsidR="00AD7B19" w:rsidRPr="00AD7B19">
        <w:rPr>
          <w:lang w:val="en-US"/>
        </w:rPr>
        <w:t xml:space="preserve">o install </w:t>
      </w:r>
      <w:r w:rsidR="00AD7B19">
        <w:rPr>
          <w:i/>
          <w:iCs/>
          <w:lang w:val="en-US"/>
        </w:rPr>
        <w:t>QualiMon</w:t>
      </w:r>
      <w:r w:rsidR="00AD7B19">
        <w:rPr>
          <w:lang w:val="en-US"/>
        </w:rPr>
        <w:t xml:space="preserve">, </w:t>
      </w:r>
      <w:r w:rsidR="008B69C6">
        <w:rPr>
          <w:lang w:val="en-US"/>
        </w:rPr>
        <w:t>use the code below. The installation depends on the</w:t>
      </w:r>
      <w:r w:rsidR="00AD7B19">
        <w:rPr>
          <w:lang w:val="en-US"/>
        </w:rPr>
        <w:t xml:space="preserve"> </w:t>
      </w:r>
      <w:r w:rsidR="008B69C6" w:rsidRPr="00827C9F">
        <w:rPr>
          <w:i/>
          <w:iCs/>
          <w:lang w:val="en-US"/>
        </w:rPr>
        <w:t>remotes</w:t>
      </w:r>
      <w:r w:rsidR="008B69C6">
        <w:rPr>
          <w:lang w:val="en-US"/>
        </w:rPr>
        <w:t xml:space="preserve"> </w:t>
      </w:r>
      <w:r w:rsidR="00A31ED6">
        <w:rPr>
          <w:lang w:val="en-US"/>
        </w:rPr>
        <w:t xml:space="preserve">R </w:t>
      </w:r>
      <w:r w:rsidR="00AD7B19">
        <w:rPr>
          <w:lang w:val="en-US"/>
        </w:rPr>
        <w:t>package</w:t>
      </w:r>
      <w:r w:rsidR="008B69C6">
        <w:rPr>
          <w:lang w:val="en-US"/>
        </w:rPr>
        <w:t xml:space="preserve">, which if not already </w:t>
      </w:r>
      <w:r w:rsidR="00A31ED6">
        <w:rPr>
          <w:lang w:val="en-US"/>
        </w:rPr>
        <w:t xml:space="preserve">present among your available packages </w:t>
      </w:r>
      <w:r w:rsidR="008B69C6">
        <w:rPr>
          <w:lang w:val="en-US"/>
        </w:rPr>
        <w:t xml:space="preserve">is installed in the </w:t>
      </w:r>
      <w:r w:rsidR="0078292F">
        <w:rPr>
          <w:lang w:val="en-US"/>
        </w:rPr>
        <w:t>first line of code.</w:t>
      </w:r>
    </w:p>
    <w:p w14:paraId="79442A3B" w14:textId="51B2FD68" w:rsidR="008B69C6" w:rsidRPr="00DA6C76" w:rsidRDefault="008B69C6" w:rsidP="008B69C6">
      <w:pPr>
        <w:pBdr>
          <w:top w:val="dashed" w:sz="6" w:space="12" w:color="AAAAAA"/>
          <w:left w:val="dashed" w:sz="6" w:space="12" w:color="AAAAAA"/>
          <w:bottom w:val="dashed" w:sz="6" w:space="12" w:color="AAAAAA"/>
          <w:right w:val="dashed" w:sz="6" w:space="12" w:color="AAAAAA"/>
        </w:pBdr>
        <w:shd w:val="clear" w:color="auto" w:fill="E3E3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Lucida Console" w:eastAsia="Times New Roman" w:hAnsi="Lucida Console" w:cs="Courier New"/>
          <w:color w:val="000000"/>
          <w:sz w:val="17"/>
          <w:szCs w:val="17"/>
          <w:lang w:val="en-US" w:eastAsia="en-GB"/>
        </w:rPr>
      </w:pPr>
      <w:commentRangeStart w:id="7"/>
      <w:r w:rsidRPr="00DA6C76">
        <w:rPr>
          <w:rFonts w:ascii="Lucida Console" w:eastAsia="Times New Roman" w:hAnsi="Lucida Console" w:cs="Courier New"/>
          <w:color w:val="000000"/>
          <w:sz w:val="17"/>
          <w:szCs w:val="17"/>
          <w:lang w:val="en-US" w:eastAsia="en-GB"/>
        </w:rPr>
        <w:t>if (!require("</w:t>
      </w:r>
      <w:r w:rsidRPr="00827C9F">
        <w:rPr>
          <w:rFonts w:ascii="Lucida Console" w:eastAsia="Times New Roman" w:hAnsi="Lucida Console" w:cs="Courier New"/>
          <w:color w:val="000000"/>
          <w:sz w:val="17"/>
          <w:szCs w:val="17"/>
          <w:lang w:val="en-US" w:eastAsia="en-GB"/>
        </w:rPr>
        <w:t>remotes</w:t>
      </w:r>
      <w:r w:rsidRPr="00DA6C76">
        <w:rPr>
          <w:rFonts w:ascii="Lucida Console" w:eastAsia="Times New Roman" w:hAnsi="Lucida Console" w:cs="Courier New"/>
          <w:color w:val="000000"/>
          <w:sz w:val="17"/>
          <w:szCs w:val="17"/>
          <w:lang w:val="en-US" w:eastAsia="en-GB"/>
        </w:rPr>
        <w:t>", quietly = TRUE))</w:t>
      </w:r>
      <w:r w:rsidRPr="00827C9F">
        <w:rPr>
          <w:rFonts w:ascii="Lucida Console" w:eastAsia="Times New Roman" w:hAnsi="Lucida Console" w:cs="Courier New"/>
          <w:color w:val="000000"/>
          <w:sz w:val="17"/>
          <w:szCs w:val="17"/>
          <w:lang w:val="en-US" w:eastAsia="en-GB"/>
        </w:rPr>
        <w:t xml:space="preserve"> </w:t>
      </w:r>
      <w:r w:rsidRPr="00DA6C76">
        <w:rPr>
          <w:rFonts w:ascii="Lucida Console" w:eastAsia="Times New Roman" w:hAnsi="Lucida Console" w:cs="Courier New"/>
          <w:color w:val="000000"/>
          <w:sz w:val="17"/>
          <w:szCs w:val="17"/>
          <w:lang w:val="en-US" w:eastAsia="en-GB"/>
        </w:rPr>
        <w:t>install.packages("</w:t>
      </w:r>
      <w:r w:rsidRPr="00827C9F">
        <w:rPr>
          <w:rFonts w:ascii="Lucida Console" w:eastAsia="Times New Roman" w:hAnsi="Lucida Console" w:cs="Courier New"/>
          <w:color w:val="000000"/>
          <w:sz w:val="17"/>
          <w:szCs w:val="17"/>
          <w:lang w:val="en-US" w:eastAsia="en-GB"/>
        </w:rPr>
        <w:t>remotes</w:t>
      </w:r>
      <w:r w:rsidRPr="00DA6C76">
        <w:rPr>
          <w:rFonts w:ascii="Lucida Console" w:eastAsia="Times New Roman" w:hAnsi="Lucida Console" w:cs="Courier New"/>
          <w:color w:val="000000"/>
          <w:sz w:val="17"/>
          <w:szCs w:val="17"/>
          <w:lang w:val="en-US" w:eastAsia="en-GB"/>
        </w:rPr>
        <w:t>")</w:t>
      </w:r>
    </w:p>
    <w:p w14:paraId="5AB06223" w14:textId="0CA45E6D" w:rsidR="008B69C6" w:rsidRPr="00827C9F" w:rsidRDefault="008B69C6" w:rsidP="008B69C6">
      <w:pPr>
        <w:pBdr>
          <w:top w:val="dashed" w:sz="6" w:space="12" w:color="AAAAAA"/>
          <w:left w:val="dashed" w:sz="6" w:space="12" w:color="AAAAAA"/>
          <w:bottom w:val="dashed" w:sz="6" w:space="12" w:color="AAAAAA"/>
          <w:right w:val="dashed" w:sz="6" w:space="12" w:color="AAAAAA"/>
        </w:pBdr>
        <w:shd w:val="clear" w:color="auto" w:fill="E3E3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Lucida Console" w:eastAsia="Times New Roman" w:hAnsi="Lucida Console" w:cs="Courier New"/>
          <w:color w:val="000000"/>
          <w:sz w:val="17"/>
          <w:szCs w:val="17"/>
          <w:lang w:val="en-US" w:eastAsia="en-GB"/>
        </w:rPr>
      </w:pPr>
      <w:r w:rsidRPr="00827C9F">
        <w:rPr>
          <w:rFonts w:ascii="Lucida Console" w:eastAsia="Times New Roman" w:hAnsi="Lucida Console" w:cs="Courier New"/>
          <w:color w:val="000000"/>
          <w:sz w:val="17"/>
          <w:szCs w:val="17"/>
          <w:lang w:val="en-US" w:eastAsia="en-GB"/>
        </w:rPr>
        <w:t>remotes::</w:t>
      </w:r>
      <w:r w:rsidRPr="008B69C6">
        <w:rPr>
          <w:rFonts w:ascii="Lucida Console" w:eastAsia="Times New Roman" w:hAnsi="Lucida Console" w:cs="Courier New"/>
          <w:color w:val="000000"/>
          <w:sz w:val="17"/>
          <w:szCs w:val="17"/>
          <w:lang w:val="en-US" w:eastAsia="en-GB"/>
        </w:rPr>
        <w:t>install_git("MetaboComp/QualiMon</w:t>
      </w:r>
      <w:r w:rsidRPr="008B69C6" w:rsidDel="00296DC2">
        <w:rPr>
          <w:rFonts w:ascii="Lucida Console" w:eastAsia="Times New Roman" w:hAnsi="Lucida Console" w:cs="Courier New"/>
          <w:color w:val="000000"/>
          <w:sz w:val="17"/>
          <w:szCs w:val="17"/>
          <w:lang w:val="en-US" w:eastAsia="en-GB"/>
        </w:rPr>
        <w:t xml:space="preserve"> </w:t>
      </w:r>
      <w:r w:rsidRPr="008B69C6">
        <w:rPr>
          <w:rFonts w:ascii="Lucida Console" w:eastAsia="Times New Roman" w:hAnsi="Lucida Console" w:cs="Courier New"/>
          <w:color w:val="000000"/>
          <w:sz w:val="17"/>
          <w:szCs w:val="17"/>
          <w:lang w:val="en-US" w:eastAsia="en-GB"/>
        </w:rPr>
        <w:t>")</w:t>
      </w:r>
      <w:commentRangeEnd w:id="7"/>
      <w:r w:rsidR="00A31ED6">
        <w:rPr>
          <w:rStyle w:val="CommentReference"/>
        </w:rPr>
        <w:commentReference w:id="7"/>
      </w:r>
    </w:p>
    <w:p w14:paraId="60BD37D9" w14:textId="763CB5AA" w:rsidR="00C7284B" w:rsidRPr="00AD7B19" w:rsidRDefault="00C7284B" w:rsidP="001576F3">
      <w:pPr>
        <w:rPr>
          <w:lang w:val="en-US"/>
        </w:rPr>
      </w:pPr>
      <w:r>
        <w:rPr>
          <w:lang w:val="en-US"/>
        </w:rPr>
        <w:t xml:space="preserve">Furthermore, you have to install the LC-MS file conversion software Proteowizard </w:t>
      </w:r>
      <w:r w:rsidR="00A31ED6">
        <w:rPr>
          <w:lang w:val="en-US"/>
        </w:rPr>
        <w:t xml:space="preserve">on your computer </w:t>
      </w:r>
      <w:r>
        <w:rPr>
          <w:lang w:val="en-US"/>
        </w:rPr>
        <w:t xml:space="preserve">(which is free to download </w:t>
      </w:r>
      <w:r w:rsidR="00550E34">
        <w:fldChar w:fldCharType="begin"/>
      </w:r>
      <w:r w:rsidR="00550E34" w:rsidRPr="00550E34">
        <w:rPr>
          <w:lang w:val="en-US"/>
          <w:rPrChange w:id="8" w:author="Anton Ribbenstedt" w:date="2022-08-23T14:24:00Z">
            <w:rPr/>
          </w:rPrChange>
        </w:rPr>
        <w:instrText xml:space="preserve"> HYPERLINK "https://proteowizard.sourceforge.io/download.html" </w:instrText>
      </w:r>
      <w:r w:rsidR="00550E34">
        <w:fldChar w:fldCharType="separate"/>
      </w:r>
      <w:r w:rsidRPr="00C7284B">
        <w:rPr>
          <w:rStyle w:val="Hyperlink"/>
          <w:lang w:val="en-US"/>
        </w:rPr>
        <w:t>here</w:t>
      </w:r>
      <w:r w:rsidR="00550E34">
        <w:rPr>
          <w:rStyle w:val="Hyperlink"/>
          <w:lang w:val="en-US"/>
        </w:rPr>
        <w:fldChar w:fldCharType="end"/>
      </w:r>
      <w:r>
        <w:rPr>
          <w:lang w:val="en-US"/>
        </w:rPr>
        <w:t>).</w:t>
      </w:r>
    </w:p>
    <w:p w14:paraId="66BF5733" w14:textId="510A678B" w:rsidR="008B69C6" w:rsidRDefault="008B69C6" w:rsidP="008B69C6">
      <w:pPr>
        <w:rPr>
          <w:lang w:val="en-US"/>
        </w:rPr>
      </w:pPr>
      <w:r w:rsidRPr="00020923">
        <w:rPr>
          <w:lang w:val="en-US"/>
        </w:rPr>
        <w:t xml:space="preserve">To </w:t>
      </w:r>
      <w:r>
        <w:rPr>
          <w:lang w:val="en-US"/>
        </w:rPr>
        <w:t xml:space="preserve">launch the </w:t>
      </w:r>
      <w:r w:rsidR="00A31ED6" w:rsidRPr="00B802D8">
        <w:rPr>
          <w:i/>
          <w:iCs/>
          <w:lang w:val="en-US"/>
          <w:rPrChange w:id="9" w:author="Anton Ribbenstedt" w:date="2022-08-22T11:55:00Z">
            <w:rPr>
              <w:lang w:val="en-US"/>
            </w:rPr>
          </w:rPrChange>
        </w:rPr>
        <w:t>QualiMon</w:t>
      </w:r>
      <w:r w:rsidR="00A31ED6">
        <w:rPr>
          <w:lang w:val="en-US"/>
        </w:rPr>
        <w:t xml:space="preserve"> </w:t>
      </w:r>
      <w:del w:id="10" w:author="Anton Ribbenstedt" w:date="2022-08-22T11:55:00Z">
        <w:r w:rsidR="00A31ED6" w:rsidDel="00B802D8">
          <w:rPr>
            <w:lang w:val="en-US"/>
          </w:rPr>
          <w:delText xml:space="preserve">and the </w:delText>
        </w:r>
      </w:del>
      <w:r>
        <w:rPr>
          <w:lang w:val="en-US"/>
        </w:rPr>
        <w:t>Shiny app</w:t>
      </w:r>
      <w:r w:rsidR="00A31ED6">
        <w:rPr>
          <w:lang w:val="en-US"/>
        </w:rPr>
        <w:t>,</w:t>
      </w:r>
      <w:r>
        <w:rPr>
          <w:lang w:val="en-US"/>
        </w:rPr>
        <w:t xml:space="preserve"> </w:t>
      </w:r>
      <w:r w:rsidR="00A31ED6">
        <w:rPr>
          <w:lang w:val="en-US"/>
        </w:rPr>
        <w:t xml:space="preserve">use </w:t>
      </w:r>
      <w:r>
        <w:rPr>
          <w:lang w:val="en-US"/>
        </w:rPr>
        <w:t xml:space="preserve">the following code: </w:t>
      </w:r>
    </w:p>
    <w:p w14:paraId="6AC5B9B0" w14:textId="41FE1D9D" w:rsidR="0099796D" w:rsidRPr="00DA6C76" w:rsidRDefault="0099796D" w:rsidP="0099796D">
      <w:pPr>
        <w:pBdr>
          <w:top w:val="dashed" w:sz="6" w:space="12" w:color="AAAAAA"/>
          <w:left w:val="dashed" w:sz="6" w:space="12" w:color="AAAAAA"/>
          <w:bottom w:val="dashed" w:sz="6" w:space="12" w:color="AAAAAA"/>
          <w:right w:val="dashed" w:sz="6" w:space="12" w:color="AAAAAA"/>
        </w:pBdr>
        <w:shd w:val="clear" w:color="auto" w:fill="E3E3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ins w:id="11" w:author="Anton Ribbenstedt" w:date="2022-08-22T12:07:00Z"/>
          <w:rFonts w:ascii="Lucida Console" w:eastAsia="Times New Roman" w:hAnsi="Lucida Console" w:cs="Courier New"/>
          <w:color w:val="000000"/>
          <w:sz w:val="17"/>
          <w:szCs w:val="17"/>
          <w:lang w:val="en-US" w:eastAsia="en-GB"/>
        </w:rPr>
      </w:pPr>
      <w:ins w:id="12" w:author="Anton Ribbenstedt" w:date="2022-08-22T12:07:00Z">
        <w:r>
          <w:rPr>
            <w:rFonts w:ascii="Lucida Console" w:eastAsia="Times New Roman" w:hAnsi="Lucida Console" w:cs="Courier New"/>
            <w:color w:val="000000"/>
            <w:sz w:val="17"/>
            <w:szCs w:val="17"/>
            <w:lang w:val="en-US" w:eastAsia="en-GB"/>
          </w:rPr>
          <w:t>library(QualiMon)</w:t>
        </w:r>
      </w:ins>
    </w:p>
    <w:p w14:paraId="5A758D97" w14:textId="4B8D8493" w:rsidR="0099796D" w:rsidRPr="00014DB1" w:rsidRDefault="0099796D">
      <w:pPr>
        <w:pBdr>
          <w:top w:val="dashed" w:sz="6" w:space="12" w:color="AAAAAA"/>
          <w:left w:val="dashed" w:sz="6" w:space="12" w:color="AAAAAA"/>
          <w:bottom w:val="dashed" w:sz="6" w:space="12" w:color="AAAAAA"/>
          <w:right w:val="dashed" w:sz="6" w:space="12" w:color="AAAAAA"/>
        </w:pBdr>
        <w:shd w:val="clear" w:color="auto" w:fill="E3E3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ins w:id="13" w:author="Anton Ribbenstedt" w:date="2022-08-22T12:07:00Z"/>
          <w:rFonts w:ascii="Lucida Console" w:eastAsia="Times New Roman" w:hAnsi="Lucida Console" w:cs="Courier New"/>
          <w:color w:val="000000"/>
          <w:sz w:val="17"/>
          <w:szCs w:val="17"/>
          <w:lang w:val="en-US" w:eastAsia="en-GB"/>
          <w:rPrChange w:id="14" w:author="Anton Ribbenstedt" w:date="2022-08-22T12:08:00Z">
            <w:rPr>
              <w:ins w:id="15" w:author="Anton Ribbenstedt" w:date="2022-08-22T12:07:00Z"/>
              <w:lang w:val="en-US"/>
            </w:rPr>
          </w:rPrChange>
        </w:rPr>
        <w:pPrChange w:id="16" w:author="Anton Ribbenstedt" w:date="2022-08-22T12:08:00Z">
          <w:pPr>
            <w:ind w:left="1304"/>
          </w:pPr>
        </w:pPrChange>
      </w:pPr>
      <w:ins w:id="17" w:author="Anton Ribbenstedt" w:date="2022-08-22T12:07:00Z">
        <w:r>
          <w:rPr>
            <w:rFonts w:ascii="Lucida Console" w:eastAsia="Times New Roman" w:hAnsi="Lucida Console" w:cs="Courier New"/>
            <w:color w:val="000000"/>
            <w:sz w:val="17"/>
            <w:szCs w:val="17"/>
            <w:lang w:val="en-US" w:eastAsia="en-GB"/>
          </w:rPr>
          <w:t>launchQualiMon()</w:t>
        </w:r>
      </w:ins>
    </w:p>
    <w:p w14:paraId="55812641" w14:textId="18D8CCAC" w:rsidR="008B69C6" w:rsidDel="0099796D" w:rsidRDefault="008B69C6" w:rsidP="008B69C6">
      <w:pPr>
        <w:ind w:left="1304"/>
        <w:rPr>
          <w:del w:id="18" w:author="Anton Ribbenstedt" w:date="2022-08-22T12:07:00Z"/>
          <w:lang w:val="en-US"/>
        </w:rPr>
      </w:pPr>
      <w:commentRangeStart w:id="19"/>
      <w:del w:id="20" w:author="Anton Ribbenstedt" w:date="2022-08-22T12:07:00Z">
        <w:r w:rsidDel="0099796D">
          <w:rPr>
            <w:lang w:val="en-US"/>
          </w:rPr>
          <w:delText>library(QualiMon)</w:delText>
        </w:r>
        <w:r w:rsidDel="0099796D">
          <w:rPr>
            <w:lang w:val="en-US"/>
          </w:rPr>
          <w:br/>
        </w:r>
        <w:commentRangeStart w:id="21"/>
        <w:r w:rsidDel="0099796D">
          <w:rPr>
            <w:lang w:val="en-US"/>
          </w:rPr>
          <w:delText>launch</w:delText>
        </w:r>
        <w:r w:rsidR="00C53E20" w:rsidDel="0099796D">
          <w:rPr>
            <w:lang w:val="en-US"/>
          </w:rPr>
          <w:delText>QualiMon</w:delText>
        </w:r>
        <w:r w:rsidDel="0099796D">
          <w:rPr>
            <w:lang w:val="en-US"/>
          </w:rPr>
          <w:delText xml:space="preserve">() </w:delText>
        </w:r>
        <w:commentRangeEnd w:id="19"/>
        <w:r w:rsidR="00A31ED6" w:rsidDel="0099796D">
          <w:rPr>
            <w:rStyle w:val="CommentReference"/>
          </w:rPr>
          <w:commentReference w:id="19"/>
        </w:r>
        <w:commentRangeEnd w:id="21"/>
        <w:r w:rsidR="00A37EE2" w:rsidDel="0099796D">
          <w:rPr>
            <w:rStyle w:val="CommentReference"/>
          </w:rPr>
          <w:commentReference w:id="21"/>
        </w:r>
      </w:del>
    </w:p>
    <w:p w14:paraId="7933834E" w14:textId="56B133BB" w:rsidR="00AD7B19" w:rsidRPr="007A0075" w:rsidRDefault="00AD7B19" w:rsidP="00AD7B19">
      <w:pPr>
        <w:pStyle w:val="Heading1"/>
        <w:rPr>
          <w:lang w:val="en-US"/>
        </w:rPr>
      </w:pPr>
      <w:r w:rsidRPr="007A0075">
        <w:rPr>
          <w:lang w:val="en-US"/>
        </w:rPr>
        <w:t>Set-up</w:t>
      </w:r>
    </w:p>
    <w:p w14:paraId="69469913" w14:textId="6B7E41DA" w:rsidR="00020923" w:rsidRPr="00020923" w:rsidRDefault="008B69C6" w:rsidP="005E3AA1">
      <w:pPr>
        <w:rPr>
          <w:lang w:val="en-US"/>
        </w:rPr>
      </w:pPr>
      <w:r>
        <w:rPr>
          <w:lang w:val="en-US"/>
        </w:rPr>
        <w:t>O</w:t>
      </w:r>
      <w:r w:rsidRPr="00D71915">
        <w:rPr>
          <w:lang w:val="en-US"/>
        </w:rPr>
        <w:t>nce setup</w:t>
      </w:r>
      <w:r>
        <w:rPr>
          <w:lang w:val="en-US"/>
        </w:rPr>
        <w:t>,</w:t>
      </w:r>
      <w:r w:rsidRPr="00D71915">
        <w:rPr>
          <w:lang w:val="en-US"/>
        </w:rPr>
        <w:t xml:space="preserve"> </w:t>
      </w:r>
      <w:r>
        <w:rPr>
          <w:lang w:val="en-US"/>
        </w:rPr>
        <w:t>u</w:t>
      </w:r>
      <w:r w:rsidRPr="00D71915">
        <w:rPr>
          <w:lang w:val="en-US"/>
        </w:rPr>
        <w:t xml:space="preserve">sing </w:t>
      </w:r>
      <w:r w:rsidRPr="00535E19">
        <w:rPr>
          <w:i/>
          <w:iCs/>
          <w:lang w:val="en-US"/>
        </w:rPr>
        <w:t>QualiMon</w:t>
      </w:r>
      <w:r w:rsidRPr="00D71915">
        <w:rPr>
          <w:lang w:val="en-US"/>
        </w:rPr>
        <w:t xml:space="preserve"> is fairly straight</w:t>
      </w:r>
      <w:r>
        <w:rPr>
          <w:lang w:val="en-US"/>
        </w:rPr>
        <w:t>-</w:t>
      </w:r>
      <w:r w:rsidRPr="00D71915">
        <w:rPr>
          <w:lang w:val="en-US"/>
        </w:rPr>
        <w:t>forward</w:t>
      </w:r>
      <w:r w:rsidR="00A31ED6">
        <w:rPr>
          <w:lang w:val="en-US"/>
        </w:rPr>
        <w:t xml:space="preserve"> to use</w:t>
      </w:r>
      <w:r w:rsidRPr="00D71915">
        <w:rPr>
          <w:lang w:val="en-US"/>
        </w:rPr>
        <w:t xml:space="preserve">, but </w:t>
      </w:r>
      <w:r>
        <w:rPr>
          <w:lang w:val="en-US"/>
        </w:rPr>
        <w:t>in order to get started, some information from the user</w:t>
      </w:r>
      <w:r w:rsidR="00535E19">
        <w:rPr>
          <w:lang w:val="en-US"/>
        </w:rPr>
        <w:t xml:space="preserve"> is needed</w:t>
      </w:r>
      <w:r>
        <w:rPr>
          <w:lang w:val="en-US"/>
        </w:rPr>
        <w:t xml:space="preserve">. </w:t>
      </w:r>
      <w:r w:rsidR="00DB6395">
        <w:rPr>
          <w:lang w:val="en-US"/>
        </w:rPr>
        <w:t xml:space="preserve">If you have already completed the set-up, </w:t>
      </w:r>
      <w:r w:rsidR="005E3AA1">
        <w:rPr>
          <w:lang w:val="en-US"/>
        </w:rPr>
        <w:t xml:space="preserve">you may want to jump the following section describing the set-up wizard and </w:t>
      </w:r>
      <w:r w:rsidR="00DB6395">
        <w:rPr>
          <w:lang w:val="en-US"/>
        </w:rPr>
        <w:t>proceed to</w:t>
      </w:r>
      <w:r w:rsidR="00F7363D">
        <w:rPr>
          <w:lang w:val="en-US"/>
        </w:rPr>
        <w:t xml:space="preserve"> the tutorial</w:t>
      </w:r>
      <w:r w:rsidR="00DB6395">
        <w:rPr>
          <w:lang w:val="en-US"/>
        </w:rPr>
        <w:t xml:space="preserve"> section </w:t>
      </w:r>
      <w:r w:rsidR="0019729E">
        <w:rPr>
          <w:lang w:val="en-US"/>
        </w:rPr>
        <w:t>“</w:t>
      </w:r>
      <w:r w:rsidR="009F7384" w:rsidRPr="001576F3">
        <w:rPr>
          <w:i/>
          <w:iCs/>
          <w:lang w:val="en-US"/>
        </w:rPr>
        <w:t>D</w:t>
      </w:r>
      <w:r w:rsidR="00F70B8F" w:rsidRPr="001576F3">
        <w:rPr>
          <w:i/>
          <w:iCs/>
          <w:lang w:val="en-US"/>
        </w:rPr>
        <w:t>ay-to-day usage</w:t>
      </w:r>
      <w:r w:rsidR="0019729E">
        <w:rPr>
          <w:lang w:val="en-US"/>
        </w:rPr>
        <w:t>”</w:t>
      </w:r>
      <w:r w:rsidR="00DB6395">
        <w:rPr>
          <w:lang w:val="en-US"/>
        </w:rPr>
        <w:t xml:space="preserve"> for monitoring instructions or </w:t>
      </w:r>
      <w:r w:rsidR="00F7363D">
        <w:rPr>
          <w:lang w:val="en-US"/>
        </w:rPr>
        <w:t xml:space="preserve">the </w:t>
      </w:r>
      <w:r w:rsidR="0019729E">
        <w:rPr>
          <w:lang w:val="en-US"/>
        </w:rPr>
        <w:t>“</w:t>
      </w:r>
      <w:r w:rsidR="0019729E" w:rsidRPr="001576F3">
        <w:rPr>
          <w:i/>
          <w:iCs/>
          <w:lang w:val="en-US"/>
        </w:rPr>
        <w:t>Review Old Data</w:t>
      </w:r>
      <w:r w:rsidR="0019729E">
        <w:rPr>
          <w:lang w:val="en-US"/>
        </w:rPr>
        <w:t>”</w:t>
      </w:r>
      <w:r w:rsidR="00F7363D">
        <w:rPr>
          <w:lang w:val="en-US"/>
        </w:rPr>
        <w:t xml:space="preserve"> section</w:t>
      </w:r>
      <w:r w:rsidR="0019729E">
        <w:rPr>
          <w:lang w:val="en-US"/>
        </w:rPr>
        <w:t xml:space="preserve"> </w:t>
      </w:r>
      <w:r w:rsidR="00DB6395">
        <w:rPr>
          <w:lang w:val="en-US"/>
        </w:rPr>
        <w:t>for instructions on how to review old data.</w:t>
      </w:r>
    </w:p>
    <w:p w14:paraId="0CB02113" w14:textId="38F23598" w:rsidR="00020923" w:rsidRPr="00020923" w:rsidRDefault="00020923" w:rsidP="00020923">
      <w:pPr>
        <w:pStyle w:val="Heading2"/>
        <w:rPr>
          <w:lang w:val="en-US"/>
        </w:rPr>
      </w:pPr>
      <w:r w:rsidRPr="00020923">
        <w:rPr>
          <w:lang w:val="en-US"/>
        </w:rPr>
        <w:t>D</w:t>
      </w:r>
      <w:r>
        <w:rPr>
          <w:lang w:val="en-US"/>
        </w:rPr>
        <w:t>etermining Landmark Features</w:t>
      </w:r>
    </w:p>
    <w:p w14:paraId="3ACBC58F" w14:textId="5C2A4E0B" w:rsidR="008616C4" w:rsidRDefault="005E3AA1" w:rsidP="001576F3">
      <w:pPr>
        <w:jc w:val="both"/>
        <w:rPr>
          <w:lang w:val="en-US"/>
        </w:rPr>
      </w:pPr>
      <w:r>
        <w:rPr>
          <w:lang w:val="en-US"/>
        </w:rPr>
        <w:t xml:space="preserve">To start the set-up wizard, press the </w:t>
      </w:r>
      <w:ins w:id="22" w:author="Anton Ribbenstedt" w:date="2022-08-22T12:41:00Z">
        <w:r w:rsidR="002879C7" w:rsidRPr="002879C7">
          <w:rPr>
            <w:b/>
            <w:bCs/>
            <w:lang w:val="en-US"/>
            <w:rPrChange w:id="23" w:author="Anton Ribbenstedt" w:date="2022-08-22T12:41:00Z">
              <w:rPr>
                <w:lang w:val="en-US"/>
              </w:rPr>
            </w:rPrChange>
          </w:rPr>
          <w:t>‘</w:t>
        </w:r>
      </w:ins>
      <w:commentRangeStart w:id="24"/>
      <w:r w:rsidRPr="002879C7">
        <w:rPr>
          <w:b/>
          <w:bCs/>
          <w:lang w:val="en-US"/>
          <w:rPrChange w:id="25" w:author="Anton Ribbenstedt" w:date="2022-08-22T12:41:00Z">
            <w:rPr>
              <w:lang w:val="en-US"/>
            </w:rPr>
          </w:rPrChange>
        </w:rPr>
        <w:t>Setup</w:t>
      </w:r>
      <w:ins w:id="26" w:author="Anton Ribbenstedt" w:date="2022-08-22T12:41:00Z">
        <w:r w:rsidR="002879C7">
          <w:rPr>
            <w:b/>
            <w:bCs/>
            <w:lang w:val="en-US"/>
          </w:rPr>
          <w:t>’</w:t>
        </w:r>
      </w:ins>
      <w:r>
        <w:rPr>
          <w:lang w:val="en-US"/>
        </w:rPr>
        <w:t xml:space="preserve"> </w:t>
      </w:r>
      <w:commentRangeEnd w:id="24"/>
      <w:r>
        <w:rPr>
          <w:rStyle w:val="CommentReference"/>
        </w:rPr>
        <w:commentReference w:id="24"/>
      </w:r>
      <w:r>
        <w:rPr>
          <w:lang w:val="en-US"/>
        </w:rPr>
        <w:t xml:space="preserve">button in the left-hand menu followed by pressing </w:t>
      </w:r>
      <w:ins w:id="27" w:author="Anton Ribbenstedt" w:date="2022-08-22T12:41:00Z">
        <w:r w:rsidR="002879C7" w:rsidRPr="002879C7">
          <w:rPr>
            <w:b/>
            <w:bCs/>
            <w:lang w:val="en-US"/>
            <w:rPrChange w:id="28" w:author="Anton Ribbenstedt" w:date="2022-08-22T12:42:00Z">
              <w:rPr>
                <w:lang w:val="en-US"/>
              </w:rPr>
            </w:rPrChange>
          </w:rPr>
          <w:t>‘</w:t>
        </w:r>
      </w:ins>
      <w:commentRangeStart w:id="29"/>
      <w:del w:id="30" w:author="Anton Ribbenstedt" w:date="2022-08-22T12:41:00Z">
        <w:r w:rsidRPr="002879C7" w:rsidDel="002879C7">
          <w:rPr>
            <w:b/>
            <w:bCs/>
            <w:lang w:val="en-US"/>
            <w:rPrChange w:id="31" w:author="Anton Ribbenstedt" w:date="2022-08-22T12:42:00Z">
              <w:rPr>
                <w:lang w:val="en-US"/>
              </w:rPr>
            </w:rPrChange>
          </w:rPr>
          <w:delText>“</w:delText>
        </w:r>
      </w:del>
      <w:r w:rsidRPr="002879C7">
        <w:rPr>
          <w:b/>
          <w:bCs/>
          <w:lang w:val="en-US"/>
          <w:rPrChange w:id="32" w:author="Anton Ribbenstedt" w:date="2022-08-22T12:42:00Z">
            <w:rPr>
              <w:lang w:val="en-US"/>
            </w:rPr>
          </w:rPrChange>
        </w:rPr>
        <w:t>find LaMas &amp; New DB</w:t>
      </w:r>
      <w:ins w:id="33" w:author="Anton Ribbenstedt" w:date="2022-08-22T12:41:00Z">
        <w:r w:rsidR="002879C7" w:rsidRPr="002879C7">
          <w:rPr>
            <w:b/>
            <w:bCs/>
            <w:lang w:val="en-US"/>
            <w:rPrChange w:id="34" w:author="Anton Ribbenstedt" w:date="2022-08-22T12:42:00Z">
              <w:rPr>
                <w:lang w:val="en-US"/>
              </w:rPr>
            </w:rPrChange>
          </w:rPr>
          <w:t>’</w:t>
        </w:r>
      </w:ins>
      <w:del w:id="35" w:author="Anton Ribbenstedt" w:date="2022-08-22T12:41:00Z">
        <w:r w:rsidDel="002879C7">
          <w:rPr>
            <w:lang w:val="en-US"/>
          </w:rPr>
          <w:delText>”</w:delText>
        </w:r>
      </w:del>
      <w:commentRangeEnd w:id="29"/>
      <w:r>
        <w:rPr>
          <w:rStyle w:val="CommentReference"/>
        </w:rPr>
        <w:commentReference w:id="29"/>
      </w:r>
      <w:r>
        <w:rPr>
          <w:lang w:val="en-US"/>
        </w:rPr>
        <w:t xml:space="preserve">, which will </w:t>
      </w:r>
      <w:r w:rsidR="0019729E">
        <w:rPr>
          <w:lang w:val="en-US"/>
        </w:rPr>
        <w:t>create a</w:t>
      </w:r>
      <w:r>
        <w:rPr>
          <w:lang w:val="en-US"/>
        </w:rPr>
        <w:t>n</w:t>
      </w:r>
      <w:r w:rsidR="0019729E">
        <w:rPr>
          <w:lang w:val="en-US"/>
        </w:rPr>
        <w:t xml:space="preserve"> SQL database file. </w:t>
      </w:r>
      <w:r>
        <w:rPr>
          <w:lang w:val="en-US"/>
        </w:rPr>
        <w:t xml:space="preserve">Enter </w:t>
      </w:r>
      <w:r w:rsidR="0019729E">
        <w:rPr>
          <w:lang w:val="en-US"/>
        </w:rPr>
        <w:t xml:space="preserve">the desired name of the file as well as file path where </w:t>
      </w:r>
      <w:r>
        <w:rPr>
          <w:lang w:val="en-US"/>
        </w:rPr>
        <w:t xml:space="preserve">you want </w:t>
      </w:r>
      <w:r w:rsidR="0019729E">
        <w:rPr>
          <w:lang w:val="en-US"/>
        </w:rPr>
        <w:t xml:space="preserve">it </w:t>
      </w:r>
      <w:r>
        <w:rPr>
          <w:lang w:val="en-US"/>
        </w:rPr>
        <w:t xml:space="preserve">to </w:t>
      </w:r>
      <w:r w:rsidR="0019729E">
        <w:rPr>
          <w:lang w:val="en-US"/>
        </w:rPr>
        <w:t>be created.</w:t>
      </w:r>
      <w:r w:rsidR="005513BD">
        <w:rPr>
          <w:lang w:val="en-US"/>
        </w:rPr>
        <w:t xml:space="preserve"> </w:t>
      </w:r>
      <w:r>
        <w:rPr>
          <w:lang w:val="en-US"/>
        </w:rPr>
        <w:t>Then</w:t>
      </w:r>
      <w:r w:rsidR="005513BD">
        <w:rPr>
          <w:lang w:val="en-US"/>
        </w:rPr>
        <w:t xml:space="preserve"> press the button “</w:t>
      </w:r>
      <w:r w:rsidR="005513BD" w:rsidRPr="001576F3">
        <w:rPr>
          <w:i/>
          <w:iCs/>
          <w:lang w:val="en-US"/>
        </w:rPr>
        <w:t>Create new DB file</w:t>
      </w:r>
      <w:r w:rsidR="005513BD">
        <w:rPr>
          <w:lang w:val="en-US"/>
        </w:rPr>
        <w:t>” to generate the .db file.</w:t>
      </w:r>
      <w:r w:rsidR="0019729E">
        <w:rPr>
          <w:lang w:val="en-US"/>
        </w:rPr>
        <w:t xml:space="preserve"> </w:t>
      </w:r>
    </w:p>
    <w:p w14:paraId="7497F847" w14:textId="6667E75D" w:rsidR="000447F4" w:rsidRDefault="000447F4" w:rsidP="001576F3">
      <w:pPr>
        <w:jc w:val="both"/>
        <w:rPr>
          <w:lang w:val="en-US"/>
        </w:rPr>
      </w:pPr>
      <w:r>
        <w:rPr>
          <w:lang w:val="en-US"/>
        </w:rPr>
        <w:t xml:space="preserve">IMPORTANT: You should only set up one .db file for </w:t>
      </w:r>
      <w:r w:rsidRPr="00B802D8">
        <w:rPr>
          <w:i/>
          <w:iCs/>
          <w:lang w:val="en-US"/>
          <w:rPrChange w:id="36" w:author="Anton Ribbenstedt" w:date="2022-08-22T11:52:00Z">
            <w:rPr>
              <w:lang w:val="en-US"/>
            </w:rPr>
          </w:rPrChange>
        </w:rPr>
        <w:t>QualiMon</w:t>
      </w:r>
      <w:r>
        <w:rPr>
          <w:lang w:val="en-US"/>
        </w:rPr>
        <w:t xml:space="preserve">. This db will cover all combinations of chromatography and polarity (what we in </w:t>
      </w:r>
      <w:r w:rsidRPr="00B802D8">
        <w:rPr>
          <w:i/>
          <w:iCs/>
          <w:lang w:val="en-US"/>
          <w:rPrChange w:id="37" w:author="Anton Ribbenstedt" w:date="2022-08-22T11:52:00Z">
            <w:rPr>
              <w:lang w:val="en-US"/>
            </w:rPr>
          </w:rPrChange>
        </w:rPr>
        <w:t>QualiMon</w:t>
      </w:r>
      <w:r>
        <w:rPr>
          <w:lang w:val="en-US"/>
        </w:rPr>
        <w:t xml:space="preserve"> refer to as chromPol). </w:t>
      </w:r>
    </w:p>
    <w:p w14:paraId="72A0D182" w14:textId="4AF9438B" w:rsidR="008616C4" w:rsidRDefault="0019729E" w:rsidP="001576F3">
      <w:pPr>
        <w:jc w:val="both"/>
        <w:rPr>
          <w:lang w:val="en-US"/>
        </w:rPr>
      </w:pPr>
      <w:r>
        <w:rPr>
          <w:lang w:val="en-US"/>
        </w:rPr>
        <w:t>The next step is to</w:t>
      </w:r>
      <w:r w:rsidR="00D71915" w:rsidRPr="00D71915">
        <w:rPr>
          <w:lang w:val="en-US"/>
        </w:rPr>
        <w:t xml:space="preserve"> </w:t>
      </w:r>
      <w:r w:rsidR="008616C4">
        <w:rPr>
          <w:lang w:val="en-US"/>
        </w:rPr>
        <w:t xml:space="preserve">identify </w:t>
      </w:r>
      <w:r w:rsidR="00D71915" w:rsidRPr="00D71915">
        <w:rPr>
          <w:lang w:val="en-US"/>
        </w:rPr>
        <w:t>LaMas in</w:t>
      </w:r>
      <w:r w:rsidR="00396669">
        <w:rPr>
          <w:lang w:val="en-US"/>
        </w:rPr>
        <w:t xml:space="preserve"> </w:t>
      </w:r>
      <w:r w:rsidR="008616C4">
        <w:rPr>
          <w:lang w:val="en-US"/>
        </w:rPr>
        <w:t xml:space="preserve">already existing </w:t>
      </w:r>
      <w:r w:rsidR="00D71915" w:rsidRPr="00D71915">
        <w:rPr>
          <w:lang w:val="en-US"/>
        </w:rPr>
        <w:t xml:space="preserve">data </w:t>
      </w:r>
      <w:r w:rsidR="008616C4">
        <w:rPr>
          <w:lang w:val="en-US"/>
        </w:rPr>
        <w:t xml:space="preserve">generated </w:t>
      </w:r>
      <w:r w:rsidR="00F85171">
        <w:rPr>
          <w:lang w:val="en-US"/>
        </w:rPr>
        <w:t>with</w:t>
      </w:r>
      <w:r w:rsidR="00D71915" w:rsidRPr="00D71915">
        <w:rPr>
          <w:lang w:val="en-US"/>
        </w:rPr>
        <w:t xml:space="preserve"> the </w:t>
      </w:r>
      <w:r w:rsidR="008616C4">
        <w:rPr>
          <w:lang w:val="en-US"/>
        </w:rPr>
        <w:t xml:space="preserve">same </w:t>
      </w:r>
      <w:r w:rsidR="00D71915" w:rsidRPr="00D71915">
        <w:rPr>
          <w:lang w:val="en-US"/>
        </w:rPr>
        <w:t xml:space="preserve">chromatography and polarity </w:t>
      </w:r>
      <w:r w:rsidR="008616C4">
        <w:rPr>
          <w:lang w:val="en-US"/>
        </w:rPr>
        <w:t xml:space="preserve">as </w:t>
      </w:r>
      <w:r w:rsidR="00D71915" w:rsidRPr="00D71915">
        <w:rPr>
          <w:lang w:val="en-US"/>
        </w:rPr>
        <w:t>you want to monitor</w:t>
      </w:r>
      <w:r w:rsidR="008616C4">
        <w:rPr>
          <w:lang w:val="en-US"/>
        </w:rPr>
        <w:t>:</w:t>
      </w:r>
      <w:r w:rsidR="00AD7B19">
        <w:rPr>
          <w:lang w:val="en-US"/>
        </w:rPr>
        <w:t xml:space="preserve"> the more injections processed the better</w:t>
      </w:r>
      <w:r w:rsidR="008616C4">
        <w:rPr>
          <w:lang w:val="en-US"/>
        </w:rPr>
        <w:t xml:space="preserve">! We recommend around </w:t>
      </w:r>
      <w:r w:rsidR="00AD7B19">
        <w:rPr>
          <w:lang w:val="en-US"/>
        </w:rPr>
        <w:t xml:space="preserve"> 500-1000 injections, but if your system is new</w:t>
      </w:r>
      <w:r w:rsidR="008616C4">
        <w:rPr>
          <w:lang w:val="en-US"/>
        </w:rPr>
        <w:t xml:space="preserve"> a lower number is also possible</w:t>
      </w:r>
      <w:r w:rsidR="00AD7B19">
        <w:rPr>
          <w:lang w:val="en-US"/>
        </w:rPr>
        <w:t>.</w:t>
      </w:r>
    </w:p>
    <w:p w14:paraId="57A8FFDA" w14:textId="65F8DD45" w:rsidR="00AD7B19" w:rsidRDefault="008616C4" w:rsidP="001576F3">
      <w:pPr>
        <w:jc w:val="both"/>
        <w:rPr>
          <w:lang w:val="en-US"/>
        </w:rPr>
      </w:pPr>
      <w:commentRangeStart w:id="38"/>
      <w:r w:rsidRPr="00D71915">
        <w:rPr>
          <w:lang w:val="en-US"/>
        </w:rPr>
        <w:t>To do this you will need to use XCMS</w:t>
      </w:r>
      <w:r w:rsidR="00E572B4">
        <w:rPr>
          <w:lang w:val="en-US"/>
        </w:rPr>
        <w:t>.</w:t>
      </w:r>
      <w:r w:rsidR="00AD7B19">
        <w:rPr>
          <w:lang w:val="en-US"/>
        </w:rPr>
        <w:t xml:space="preserve"> As missingness is a very important parameter for the </w:t>
      </w:r>
      <w:r w:rsidR="00020923">
        <w:rPr>
          <w:lang w:val="en-US"/>
        </w:rPr>
        <w:t>LaMa</w:t>
      </w:r>
      <w:r w:rsidR="00E572B4">
        <w:rPr>
          <w:lang w:val="en-US"/>
        </w:rPr>
        <w:t xml:space="preserve"> identification</w:t>
      </w:r>
      <w:r w:rsidR="00AD7B19">
        <w:rPr>
          <w:lang w:val="en-US"/>
        </w:rPr>
        <w:t>, a dataset before peak filling is required</w:t>
      </w:r>
      <w:r w:rsidR="00E572B4">
        <w:rPr>
          <w:lang w:val="en-US"/>
        </w:rPr>
        <w:t xml:space="preserve">. You will thus </w:t>
      </w:r>
      <w:r w:rsidR="00AD7B19">
        <w:rPr>
          <w:lang w:val="en-US"/>
        </w:rPr>
        <w:t>have to supply an xcms object after peak correspondence (xcms function groupChromPeaks), but prior to peakfilling, saved as an .rds object (</w:t>
      </w:r>
      <w:r w:rsidR="00AD7B19" w:rsidRPr="00D71915">
        <w:rPr>
          <w:lang w:val="en-US"/>
        </w:rPr>
        <w:t>"saveRDS(object_name, "file-name.rds")</w:t>
      </w:r>
      <w:r w:rsidR="00AD7B19">
        <w:rPr>
          <w:lang w:val="en-US"/>
        </w:rPr>
        <w:t xml:space="preserve">”).  </w:t>
      </w:r>
      <w:commentRangeEnd w:id="38"/>
      <w:r w:rsidR="00D844A4">
        <w:rPr>
          <w:rStyle w:val="CommentReference"/>
        </w:rPr>
        <w:commentReference w:id="38"/>
      </w:r>
      <w:r w:rsidR="0019729E">
        <w:rPr>
          <w:lang w:val="en-US"/>
        </w:rPr>
        <w:t xml:space="preserve">If you are unfamiliar with XCMS preprocessing, please see the XCMS vignette for instructions on this part </w:t>
      </w:r>
      <w:r w:rsidR="009315B0">
        <w:rPr>
          <w:lang w:val="en-US"/>
        </w:rPr>
        <w:t>(available at</w:t>
      </w:r>
      <w:r w:rsidR="00F85171">
        <w:rPr>
          <w:lang w:val="en-US"/>
        </w:rPr>
        <w:t xml:space="preserve"> </w:t>
      </w:r>
      <w:r w:rsidR="00550E34">
        <w:fldChar w:fldCharType="begin"/>
      </w:r>
      <w:r w:rsidR="00550E34" w:rsidRPr="00550E34">
        <w:rPr>
          <w:lang w:val="en-US"/>
          <w:rPrChange w:id="39" w:author="Anton Ribbenstedt" w:date="2022-08-23T14:24:00Z">
            <w:rPr/>
          </w:rPrChange>
        </w:rPr>
        <w:instrText xml:space="preserve"> HYPERLINK "https://bioconductor.org/packages/devel/bioc/vignettes/xcms/inst/doc/xcms.html" </w:instrText>
      </w:r>
      <w:r w:rsidR="00550E34">
        <w:fldChar w:fldCharType="separate"/>
      </w:r>
      <w:r w:rsidR="00F85171" w:rsidRPr="00F85171">
        <w:rPr>
          <w:rStyle w:val="Hyperlink"/>
          <w:lang w:val="en-US"/>
        </w:rPr>
        <w:t>the xcms R package vignette</w:t>
      </w:r>
      <w:r w:rsidR="00550E34">
        <w:rPr>
          <w:rStyle w:val="Hyperlink"/>
          <w:lang w:val="en-US"/>
        </w:rPr>
        <w:fldChar w:fldCharType="end"/>
      </w:r>
      <w:r w:rsidR="00F85171">
        <w:rPr>
          <w:lang w:val="en-US"/>
        </w:rPr>
        <w:t>)</w:t>
      </w:r>
      <w:r w:rsidR="009315B0">
        <w:rPr>
          <w:lang w:val="en-US"/>
        </w:rPr>
        <w:t xml:space="preserve">). </w:t>
      </w:r>
      <w:r w:rsidR="0072617B">
        <w:rPr>
          <w:lang w:val="en-US"/>
        </w:rPr>
        <w:t xml:space="preserve">For demonstration purposes, </w:t>
      </w:r>
      <w:r w:rsidR="00E572B4">
        <w:rPr>
          <w:lang w:val="en-US"/>
        </w:rPr>
        <w:t>you will also find an examp</w:t>
      </w:r>
      <w:r w:rsidR="00D844A4">
        <w:rPr>
          <w:lang w:val="en-US"/>
        </w:rPr>
        <w:t>l</w:t>
      </w:r>
      <w:r w:rsidR="00E572B4">
        <w:rPr>
          <w:lang w:val="en-US"/>
        </w:rPr>
        <w:t>e script for how to generate such an xcms object</w:t>
      </w:r>
      <w:r w:rsidR="0072617B">
        <w:rPr>
          <w:lang w:val="en-US"/>
        </w:rPr>
        <w:t xml:space="preserve"> as well as an example rds file at the </w:t>
      </w:r>
      <w:r w:rsidR="0072617B" w:rsidRPr="00B802D8">
        <w:rPr>
          <w:i/>
          <w:iCs/>
          <w:lang w:val="en-US"/>
          <w:rPrChange w:id="40" w:author="Anton Ribbenstedt" w:date="2022-08-22T11:52:00Z">
            <w:rPr>
              <w:lang w:val="en-US"/>
            </w:rPr>
          </w:rPrChange>
        </w:rPr>
        <w:t>QualiMon</w:t>
      </w:r>
      <w:r w:rsidR="0072617B">
        <w:rPr>
          <w:lang w:val="en-US"/>
        </w:rPr>
        <w:t xml:space="preserve"> repository {address}</w:t>
      </w:r>
      <w:r w:rsidR="00E572B4">
        <w:rPr>
          <w:lang w:val="en-US"/>
        </w:rPr>
        <w:t xml:space="preserve">. </w:t>
      </w:r>
      <w:r w:rsidR="00AD7B19">
        <w:rPr>
          <w:lang w:val="en-US"/>
        </w:rPr>
        <w:t xml:space="preserve">You also need to supply the symbol used as a delimiter between the </w:t>
      </w:r>
      <w:r w:rsidR="00E15EAF">
        <w:rPr>
          <w:lang w:val="en-US"/>
        </w:rPr>
        <w:t>m/z</w:t>
      </w:r>
      <w:r w:rsidR="00AD7B19">
        <w:rPr>
          <w:lang w:val="en-US"/>
        </w:rPr>
        <w:t xml:space="preserve"> and retention time in the feature names (e.g., if you have your feature identifiers as </w:t>
      </w:r>
      <w:r w:rsidR="00E15EAF">
        <w:rPr>
          <w:lang w:val="en-US"/>
        </w:rPr>
        <w:t>m/z</w:t>
      </w:r>
      <w:r w:rsidR="00AD7B19">
        <w:rPr>
          <w:lang w:val="en-US"/>
        </w:rPr>
        <w:t xml:space="preserve">@rt, the delimiter needs to be set to </w:t>
      </w:r>
      <w:r w:rsidR="009315B0">
        <w:rPr>
          <w:lang w:val="en-US"/>
        </w:rPr>
        <w:t>“</w:t>
      </w:r>
      <w:r w:rsidR="00AD7B19">
        <w:rPr>
          <w:lang w:val="en-US"/>
        </w:rPr>
        <w:t>@</w:t>
      </w:r>
      <w:r w:rsidR="009315B0">
        <w:rPr>
          <w:lang w:val="en-US"/>
        </w:rPr>
        <w:t>”, without the quotation marks</w:t>
      </w:r>
      <w:r w:rsidR="00AD7B19">
        <w:rPr>
          <w:lang w:val="en-US"/>
        </w:rPr>
        <w:t xml:space="preserve">). </w:t>
      </w:r>
      <w:r w:rsidR="00AD7B19">
        <w:rPr>
          <w:lang w:val="en-US"/>
        </w:rPr>
        <w:lastRenderedPageBreak/>
        <w:t xml:space="preserve">In addition, the algorithm also requires the minimum intensity </w:t>
      </w:r>
      <w:r w:rsidR="00E572B4">
        <w:rPr>
          <w:lang w:val="en-US"/>
        </w:rPr>
        <w:t xml:space="preserve">setting </w:t>
      </w:r>
      <w:r w:rsidR="00AD7B19">
        <w:rPr>
          <w:lang w:val="en-US"/>
        </w:rPr>
        <w:t>for a peak to be considered a peak</w:t>
      </w:r>
      <w:r w:rsidR="009315B0">
        <w:rPr>
          <w:lang w:val="en-US"/>
        </w:rPr>
        <w:t xml:space="preserve"> (i.e., the second value of the prefilter argument in XCMS function findChromPeaks())</w:t>
      </w:r>
      <w:r w:rsidR="00AD7B19">
        <w:rPr>
          <w:lang w:val="en-US"/>
        </w:rPr>
        <w:t xml:space="preserve">, a retention time value from where the algorithm should start looking for </w:t>
      </w:r>
      <w:r w:rsidR="00020923">
        <w:rPr>
          <w:lang w:val="en-US"/>
        </w:rPr>
        <w:t>LaMas</w:t>
      </w:r>
      <w:r w:rsidR="00AD7B19">
        <w:rPr>
          <w:lang w:val="en-US"/>
        </w:rPr>
        <w:t xml:space="preserve"> (i.e., </w:t>
      </w:r>
      <w:r w:rsidR="00E572B4">
        <w:rPr>
          <w:lang w:val="en-US"/>
        </w:rPr>
        <w:t>usually the dead volume</w:t>
      </w:r>
      <w:r w:rsidR="00AD7B19">
        <w:rPr>
          <w:lang w:val="en-US"/>
        </w:rPr>
        <w:t xml:space="preserve">, in seconds), and which chromatography and polarity the data set was generated from (i.e., </w:t>
      </w:r>
      <w:commentRangeStart w:id="41"/>
      <w:r w:rsidR="00AD7B19">
        <w:rPr>
          <w:lang w:val="en-US"/>
        </w:rPr>
        <w:t>RP (Reverse phase Positive)</w:t>
      </w:r>
      <w:commentRangeEnd w:id="41"/>
      <w:r w:rsidR="000447F4">
        <w:rPr>
          <w:rStyle w:val="CommentReference"/>
        </w:rPr>
        <w:commentReference w:id="41"/>
      </w:r>
      <w:r w:rsidR="00AD7B19">
        <w:rPr>
          <w:lang w:val="en-US"/>
        </w:rPr>
        <w:t xml:space="preserve">, RN (Reverse phase Negative), HP (HILIC positive) or HN (HILIC Negative). </w:t>
      </w:r>
      <w:r w:rsidR="009315B0">
        <w:rPr>
          <w:lang w:val="en-US"/>
        </w:rPr>
        <w:t xml:space="preserve">Figure 1 shows an example of </w:t>
      </w:r>
      <w:r w:rsidR="00D844A4">
        <w:rPr>
          <w:lang w:val="en-US"/>
        </w:rPr>
        <w:t xml:space="preserve">what </w:t>
      </w:r>
      <w:r w:rsidR="009315B0">
        <w:rPr>
          <w:lang w:val="en-US"/>
        </w:rPr>
        <w:t>a filled</w:t>
      </w:r>
      <w:r w:rsidR="00E15EAF">
        <w:rPr>
          <w:lang w:val="en-US"/>
        </w:rPr>
        <w:t>-</w:t>
      </w:r>
      <w:r w:rsidR="009315B0">
        <w:rPr>
          <w:lang w:val="en-US"/>
        </w:rPr>
        <w:t>out arrangement can look</w:t>
      </w:r>
      <w:r w:rsidR="00D844A4">
        <w:rPr>
          <w:lang w:val="en-US"/>
        </w:rPr>
        <w:t xml:space="preserve"> like</w:t>
      </w:r>
      <w:r w:rsidR="009315B0">
        <w:rPr>
          <w:lang w:val="en-US"/>
        </w:rPr>
        <w:t>.</w:t>
      </w:r>
    </w:p>
    <w:p w14:paraId="2902D7AB" w14:textId="77777777" w:rsidR="009315B0" w:rsidRDefault="009315B0" w:rsidP="009315B0">
      <w:pPr>
        <w:keepNext/>
      </w:pPr>
      <w:r>
        <w:rPr>
          <w:noProof/>
        </w:rPr>
        <w:drawing>
          <wp:inline distT="0" distB="0" distL="0" distR="0" wp14:anchorId="2FC9688F" wp14:editId="0C2DB2C9">
            <wp:extent cx="5731510" cy="25806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580640"/>
                    </a:xfrm>
                    <a:prstGeom prst="rect">
                      <a:avLst/>
                    </a:prstGeom>
                  </pic:spPr>
                </pic:pic>
              </a:graphicData>
            </a:graphic>
          </wp:inline>
        </w:drawing>
      </w:r>
    </w:p>
    <w:p w14:paraId="316A8781" w14:textId="791A5629" w:rsidR="009315B0" w:rsidRPr="009315B0" w:rsidRDefault="009315B0" w:rsidP="009315B0">
      <w:pPr>
        <w:pStyle w:val="Caption"/>
        <w:rPr>
          <w:lang w:val="en-US"/>
        </w:rPr>
      </w:pPr>
      <w:r w:rsidRPr="009315B0">
        <w:rPr>
          <w:lang w:val="en-US"/>
        </w:rPr>
        <w:t xml:space="preserve">Figure </w:t>
      </w:r>
      <w:r>
        <w:fldChar w:fldCharType="begin"/>
      </w:r>
      <w:r w:rsidRPr="009315B0">
        <w:rPr>
          <w:lang w:val="en-US"/>
        </w:rPr>
        <w:instrText xml:space="preserve"> SEQ Figure \* ARABIC </w:instrText>
      </w:r>
      <w:r>
        <w:fldChar w:fldCharType="separate"/>
      </w:r>
      <w:r w:rsidR="00353034">
        <w:rPr>
          <w:noProof/>
          <w:lang w:val="en-US"/>
        </w:rPr>
        <w:t>1</w:t>
      </w:r>
      <w:r>
        <w:fldChar w:fldCharType="end"/>
      </w:r>
      <w:r w:rsidRPr="009315B0">
        <w:rPr>
          <w:lang w:val="en-US"/>
        </w:rPr>
        <w:t xml:space="preserve">. </w:t>
      </w:r>
      <w:r>
        <w:rPr>
          <w:lang w:val="en-US"/>
        </w:rPr>
        <w:t xml:space="preserve">Example of a </w:t>
      </w:r>
      <w:r w:rsidR="00E15EAF">
        <w:rPr>
          <w:lang w:val="en-US"/>
        </w:rPr>
        <w:t>f</w:t>
      </w:r>
      <w:r w:rsidR="00E15EAF" w:rsidRPr="009315B0">
        <w:rPr>
          <w:lang w:val="en-US"/>
        </w:rPr>
        <w:t>illed-out</w:t>
      </w:r>
      <w:r w:rsidRPr="009315B0">
        <w:rPr>
          <w:lang w:val="en-US"/>
        </w:rPr>
        <w:t xml:space="preserve"> arrangement of Find LaMas &amp; New DB</w:t>
      </w:r>
    </w:p>
    <w:p w14:paraId="096C28A3" w14:textId="21EFA886" w:rsidR="00AD7B19" w:rsidRDefault="00AD7B19" w:rsidP="001576F3">
      <w:pPr>
        <w:jc w:val="both"/>
        <w:rPr>
          <w:lang w:val="en-US"/>
        </w:rPr>
      </w:pPr>
      <w:r>
        <w:rPr>
          <w:lang w:val="en-US"/>
        </w:rPr>
        <w:t xml:space="preserve">After the required information is filled in, the algorithm </w:t>
      </w:r>
      <w:r w:rsidR="00D844A4">
        <w:rPr>
          <w:lang w:val="en-US"/>
        </w:rPr>
        <w:t xml:space="preserve">normally </w:t>
      </w:r>
      <w:r>
        <w:rPr>
          <w:lang w:val="en-US"/>
        </w:rPr>
        <w:t xml:space="preserve">takes a few hours to compute (depending on sample size of input data and computer processing speed) and provides the user with 10 suggested parameter settings, together with plots of the </w:t>
      </w:r>
      <w:r w:rsidR="00020923">
        <w:rPr>
          <w:lang w:val="en-US"/>
        </w:rPr>
        <w:t>LaMa</w:t>
      </w:r>
      <w:r>
        <w:rPr>
          <w:lang w:val="en-US"/>
        </w:rPr>
        <w:t xml:space="preserve"> distribution in the </w:t>
      </w:r>
      <w:r w:rsidR="00E15EAF">
        <w:rPr>
          <w:lang w:val="en-US"/>
        </w:rPr>
        <w:t>m/z</w:t>
      </w:r>
      <w:r>
        <w:rPr>
          <w:lang w:val="en-US"/>
        </w:rPr>
        <w:t xml:space="preserve"> and rt domains. Here the user needs to select which</w:t>
      </w:r>
      <w:r w:rsidR="00BA3190">
        <w:rPr>
          <w:lang w:val="en-US"/>
        </w:rPr>
        <w:t xml:space="preserve"> set of</w:t>
      </w:r>
      <w:r>
        <w:rPr>
          <w:lang w:val="en-US"/>
        </w:rPr>
        <w:t xml:space="preserve"> </w:t>
      </w:r>
      <w:r w:rsidR="00020923">
        <w:rPr>
          <w:lang w:val="en-US"/>
        </w:rPr>
        <w:t>LaMas</w:t>
      </w:r>
      <w:r>
        <w:rPr>
          <w:lang w:val="en-US"/>
        </w:rPr>
        <w:t xml:space="preserve"> appear t</w:t>
      </w:r>
      <w:r w:rsidR="00BA3190">
        <w:rPr>
          <w:lang w:val="en-US"/>
        </w:rPr>
        <w:t>o be the</w:t>
      </w:r>
      <w:r>
        <w:rPr>
          <w:lang w:val="en-US"/>
        </w:rPr>
        <w:t xml:space="preserve"> best. To do this, there are a few different things to consider (in order of importance): </w:t>
      </w:r>
    </w:p>
    <w:p w14:paraId="155FB1E9" w14:textId="174D8D9D" w:rsidR="00AD7B19" w:rsidRDefault="00AD7B19" w:rsidP="00AD7B19">
      <w:pPr>
        <w:pStyle w:val="ListParagraph"/>
        <w:numPr>
          <w:ilvl w:val="0"/>
          <w:numId w:val="1"/>
        </w:numPr>
        <w:spacing w:after="160" w:line="259" w:lineRule="auto"/>
        <w:jc w:val="left"/>
      </w:pPr>
      <w:r>
        <w:t xml:space="preserve">Maximize </w:t>
      </w:r>
      <w:r w:rsidR="00D844A4">
        <w:t xml:space="preserve">the distribution </w:t>
      </w:r>
      <w:r>
        <w:t>of LaMas in the rt and m</w:t>
      </w:r>
      <w:r w:rsidR="00E15EAF">
        <w:t>/</w:t>
      </w:r>
      <w:r>
        <w:t>z domains (by visual inspection)</w:t>
      </w:r>
    </w:p>
    <w:p w14:paraId="4DADDD2A" w14:textId="74431764" w:rsidR="00F513EB" w:rsidRDefault="00F513EB">
      <w:pPr>
        <w:pStyle w:val="ListParagraph"/>
        <w:numPr>
          <w:ilvl w:val="0"/>
          <w:numId w:val="1"/>
        </w:numPr>
        <w:spacing w:after="160" w:line="259" w:lineRule="auto"/>
        <w:jc w:val="left"/>
      </w:pPr>
      <w:r>
        <w:t xml:space="preserve">Maximize </w:t>
      </w:r>
      <w:r w:rsidR="0072617B">
        <w:t xml:space="preserve">the </w:t>
      </w:r>
      <w:r>
        <w:t>minimum intensity of LaMas</w:t>
      </w:r>
    </w:p>
    <w:p w14:paraId="1338F012" w14:textId="63D95A06" w:rsidR="00AD7B19" w:rsidRDefault="00AD7B19" w:rsidP="00AD7B19">
      <w:pPr>
        <w:pStyle w:val="ListParagraph"/>
        <w:numPr>
          <w:ilvl w:val="0"/>
          <w:numId w:val="1"/>
        </w:numPr>
        <w:spacing w:after="160" w:line="259" w:lineRule="auto"/>
        <w:jc w:val="left"/>
      </w:pPr>
      <w:r>
        <w:t xml:space="preserve">Minimize </w:t>
      </w:r>
      <w:r w:rsidR="0072617B">
        <w:t xml:space="preserve">the </w:t>
      </w:r>
      <w:r>
        <w:t>allowed missingness of LaMas</w:t>
      </w:r>
    </w:p>
    <w:p w14:paraId="686357FF" w14:textId="40DA6C7F" w:rsidR="00AD7B19" w:rsidRDefault="00AD7B19" w:rsidP="00AD7B19">
      <w:pPr>
        <w:pStyle w:val="ListParagraph"/>
        <w:numPr>
          <w:ilvl w:val="0"/>
          <w:numId w:val="1"/>
        </w:numPr>
        <w:spacing w:after="160" w:line="259" w:lineRule="auto"/>
        <w:jc w:val="left"/>
      </w:pPr>
      <w:r>
        <w:t xml:space="preserve">Maximize </w:t>
      </w:r>
      <w:r w:rsidR="0072617B">
        <w:t xml:space="preserve">the </w:t>
      </w:r>
      <w:r>
        <w:t>rt coverage</w:t>
      </w:r>
    </w:p>
    <w:p w14:paraId="5FF5C33A" w14:textId="1B185547" w:rsidR="00F513EB" w:rsidRPr="001576F3" w:rsidRDefault="00AD7B19" w:rsidP="001576F3">
      <w:pPr>
        <w:pStyle w:val="ListParagraph"/>
        <w:numPr>
          <w:ilvl w:val="0"/>
          <w:numId w:val="1"/>
        </w:numPr>
        <w:spacing w:after="160" w:line="259" w:lineRule="auto"/>
        <w:jc w:val="left"/>
        <w:rPr>
          <w:rFonts w:eastAsiaTheme="minorHAnsi"/>
          <w:lang w:eastAsia="en-US"/>
        </w:rPr>
      </w:pPr>
      <w:r>
        <w:t xml:space="preserve">Maximize </w:t>
      </w:r>
      <w:r w:rsidR="0072617B">
        <w:t>the distance between La</w:t>
      </w:r>
      <w:r w:rsidR="00827C9F">
        <w:t>M</w:t>
      </w:r>
      <w:r w:rsidR="0072617B">
        <w:t>as (</w:t>
      </w:r>
      <w:r>
        <w:t>rt and m</w:t>
      </w:r>
      <w:r w:rsidR="00020923">
        <w:t>/</w:t>
      </w:r>
      <w:r>
        <w:t>z diff parameters</w:t>
      </w:r>
      <w:r w:rsidR="0072617B">
        <w:t>)</w:t>
      </w:r>
    </w:p>
    <w:p w14:paraId="7F4BF73C" w14:textId="6ED742F0" w:rsidR="00F513EB" w:rsidRDefault="00F513EB" w:rsidP="00F513EB">
      <w:r>
        <w:rPr>
          <w:noProof/>
        </w:rPr>
        <w:drawing>
          <wp:inline distT="0" distB="0" distL="0" distR="0" wp14:anchorId="6277B01B" wp14:editId="20BAA933">
            <wp:extent cx="5724525" cy="17621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4525" cy="1762125"/>
                    </a:xfrm>
                    <a:prstGeom prst="rect">
                      <a:avLst/>
                    </a:prstGeom>
                    <a:noFill/>
                    <a:ln>
                      <a:noFill/>
                    </a:ln>
                  </pic:spPr>
                </pic:pic>
              </a:graphicData>
            </a:graphic>
          </wp:inline>
        </w:drawing>
      </w:r>
    </w:p>
    <w:p w14:paraId="51436C74" w14:textId="58600BBA" w:rsidR="00F513EB" w:rsidRPr="001576F3" w:rsidRDefault="00F513EB" w:rsidP="001576F3">
      <w:pPr>
        <w:pStyle w:val="Caption"/>
        <w:rPr>
          <w:i w:val="0"/>
          <w:iCs w:val="0"/>
          <w:lang w:val="en-US"/>
        </w:rPr>
      </w:pPr>
      <w:r w:rsidRPr="009315B0">
        <w:rPr>
          <w:lang w:val="en-US"/>
        </w:rPr>
        <w:t xml:space="preserve">Figure </w:t>
      </w:r>
      <w:r w:rsidRPr="001576F3">
        <w:rPr>
          <w:lang w:val="en-US"/>
        </w:rPr>
        <w:t>2</w:t>
      </w:r>
      <w:r w:rsidRPr="009315B0">
        <w:rPr>
          <w:lang w:val="en-US"/>
        </w:rPr>
        <w:t>.</w:t>
      </w:r>
      <w:r>
        <w:rPr>
          <w:lang w:val="en-US"/>
        </w:rPr>
        <w:t xml:space="preserve"> Plot of one of the 10 suggestions for LaMa sets obtained from optimization. </w:t>
      </w:r>
    </w:p>
    <w:p w14:paraId="1FF22C31" w14:textId="42456067" w:rsidR="0072617B" w:rsidRDefault="00AD7B19" w:rsidP="001576F3">
      <w:pPr>
        <w:jc w:val="both"/>
        <w:rPr>
          <w:lang w:val="en-US"/>
        </w:rPr>
      </w:pPr>
      <w:r>
        <w:rPr>
          <w:lang w:val="en-US"/>
        </w:rPr>
        <w:t xml:space="preserve">Once the </w:t>
      </w:r>
      <w:r w:rsidR="0072617B">
        <w:rPr>
          <w:lang w:val="en-US"/>
        </w:rPr>
        <w:t xml:space="preserve">optimal </w:t>
      </w:r>
      <w:r>
        <w:rPr>
          <w:lang w:val="en-US"/>
        </w:rPr>
        <w:t xml:space="preserve">parameter settings have been </w:t>
      </w:r>
      <w:r w:rsidR="0072617B">
        <w:rPr>
          <w:lang w:val="en-US"/>
        </w:rPr>
        <w:t xml:space="preserve">manually </w:t>
      </w:r>
      <w:r>
        <w:rPr>
          <w:lang w:val="en-US"/>
        </w:rPr>
        <w:t xml:space="preserve">selected, your </w:t>
      </w:r>
      <w:r w:rsidR="00020923">
        <w:rPr>
          <w:lang w:val="en-US"/>
        </w:rPr>
        <w:t>LaMas</w:t>
      </w:r>
      <w:r>
        <w:rPr>
          <w:lang w:val="en-US"/>
        </w:rPr>
        <w:t xml:space="preserve"> </w:t>
      </w:r>
      <w:r w:rsidR="00F814E3">
        <w:rPr>
          <w:lang w:val="en-US"/>
        </w:rPr>
        <w:t xml:space="preserve">can now be </w:t>
      </w:r>
      <w:r>
        <w:rPr>
          <w:lang w:val="en-US"/>
        </w:rPr>
        <w:t>saved in the SQLite database</w:t>
      </w:r>
      <w:r w:rsidR="00F814E3">
        <w:rPr>
          <w:lang w:val="en-US"/>
        </w:rPr>
        <w:t xml:space="preserve"> </w:t>
      </w:r>
      <w:commentRangeStart w:id="42"/>
      <w:r w:rsidR="00F814E3">
        <w:rPr>
          <w:lang w:val="en-US"/>
        </w:rPr>
        <w:t xml:space="preserve">by selecting which LaMa-set to use and pressing </w:t>
      </w:r>
      <w:commentRangeStart w:id="43"/>
      <w:del w:id="44" w:author="Anton Ribbenstedt" w:date="2022-08-22T12:42:00Z">
        <w:r w:rsidR="00F814E3" w:rsidRPr="002879C7" w:rsidDel="002879C7">
          <w:rPr>
            <w:b/>
            <w:bCs/>
            <w:lang w:val="en-US"/>
            <w:rPrChange w:id="45" w:author="Anton Ribbenstedt" w:date="2022-08-22T12:42:00Z">
              <w:rPr>
                <w:lang w:val="en-US"/>
              </w:rPr>
            </w:rPrChange>
          </w:rPr>
          <w:delText>“</w:delText>
        </w:r>
      </w:del>
      <w:ins w:id="46" w:author="Anton Ribbenstedt" w:date="2022-08-22T12:42:00Z">
        <w:r w:rsidR="002879C7" w:rsidRPr="002879C7">
          <w:rPr>
            <w:b/>
            <w:bCs/>
            <w:lang w:val="en-US"/>
            <w:rPrChange w:id="47" w:author="Anton Ribbenstedt" w:date="2022-08-22T12:42:00Z">
              <w:rPr>
                <w:lang w:val="en-US"/>
              </w:rPr>
            </w:rPrChange>
          </w:rPr>
          <w:t>’</w:t>
        </w:r>
      </w:ins>
      <w:r w:rsidR="00F814E3" w:rsidRPr="002879C7">
        <w:rPr>
          <w:b/>
          <w:bCs/>
          <w:lang w:val="en-US"/>
          <w:rPrChange w:id="48" w:author="Anton Ribbenstedt" w:date="2022-08-22T12:42:00Z">
            <w:rPr>
              <w:lang w:val="en-US"/>
            </w:rPr>
          </w:rPrChange>
        </w:rPr>
        <w:t xml:space="preserve">Choose .db file to submit </w:t>
      </w:r>
      <w:r w:rsidR="00F814E3" w:rsidRPr="002879C7">
        <w:rPr>
          <w:b/>
          <w:bCs/>
          <w:lang w:val="en-US"/>
          <w:rPrChange w:id="49" w:author="Anton Ribbenstedt" w:date="2022-08-22T12:42:00Z">
            <w:rPr>
              <w:lang w:val="en-US"/>
            </w:rPr>
          </w:rPrChange>
        </w:rPr>
        <w:lastRenderedPageBreak/>
        <w:t>LaMas to</w:t>
      </w:r>
      <w:ins w:id="50" w:author="Anton Ribbenstedt" w:date="2022-08-22T12:42:00Z">
        <w:r w:rsidR="002879C7" w:rsidRPr="002879C7">
          <w:rPr>
            <w:b/>
            <w:bCs/>
            <w:lang w:val="en-US"/>
            <w:rPrChange w:id="51" w:author="Anton Ribbenstedt" w:date="2022-08-22T12:42:00Z">
              <w:rPr>
                <w:lang w:val="en-US"/>
              </w:rPr>
            </w:rPrChange>
          </w:rPr>
          <w:t>’</w:t>
        </w:r>
      </w:ins>
      <w:del w:id="52" w:author="Anton Ribbenstedt" w:date="2022-08-22T12:42:00Z">
        <w:r w:rsidR="00F814E3" w:rsidRPr="002879C7" w:rsidDel="002879C7">
          <w:rPr>
            <w:b/>
            <w:bCs/>
            <w:lang w:val="en-US"/>
            <w:rPrChange w:id="53" w:author="Anton Ribbenstedt" w:date="2022-08-22T12:42:00Z">
              <w:rPr>
                <w:lang w:val="en-US"/>
              </w:rPr>
            </w:rPrChange>
          </w:rPr>
          <w:delText>”</w:delText>
        </w:r>
        <w:commentRangeEnd w:id="43"/>
        <w:r w:rsidR="0072617B" w:rsidDel="002879C7">
          <w:rPr>
            <w:rStyle w:val="CommentReference"/>
          </w:rPr>
          <w:commentReference w:id="43"/>
        </w:r>
        <w:r w:rsidR="00F814E3" w:rsidDel="002879C7">
          <w:rPr>
            <w:lang w:val="en-US"/>
          </w:rPr>
          <w:delText>.</w:delText>
        </w:r>
      </w:del>
      <w:r w:rsidR="007E7105">
        <w:rPr>
          <w:lang w:val="en-US"/>
        </w:rPr>
        <w:t xml:space="preserve"> </w:t>
      </w:r>
      <w:commentRangeEnd w:id="42"/>
      <w:r w:rsidR="00A65B27">
        <w:rPr>
          <w:rStyle w:val="CommentReference"/>
        </w:rPr>
        <w:commentReference w:id="42"/>
      </w:r>
      <w:del w:id="54" w:author="Anton Ribbenstedt" w:date="2022-08-22T10:45:00Z">
        <w:r w:rsidR="00535E19" w:rsidDel="00535E19">
          <w:rPr>
            <w:lang w:val="en-US"/>
          </w:rPr>
          <w:delText>The user also</w:delText>
        </w:r>
      </w:del>
      <w:ins w:id="55" w:author="Anton Ribbenstedt" w:date="2022-08-22T10:45:00Z">
        <w:r w:rsidR="00535E19">
          <w:rPr>
            <w:lang w:val="en-US"/>
          </w:rPr>
          <w:t xml:space="preserve">The user also has the option of saving the optimization data for future inspection / use </w:t>
        </w:r>
      </w:ins>
      <w:ins w:id="56" w:author="Anton Ribbenstedt" w:date="2022-08-22T10:46:00Z">
        <w:r w:rsidR="00535E19">
          <w:rPr>
            <w:lang w:val="en-US"/>
          </w:rPr>
          <w:t xml:space="preserve">by filling in a name for the save file under </w:t>
        </w:r>
      </w:ins>
      <w:ins w:id="57" w:author="Anton Ribbenstedt" w:date="2022-08-22T12:43:00Z">
        <w:r w:rsidR="002879C7" w:rsidRPr="002879C7">
          <w:rPr>
            <w:b/>
            <w:bCs/>
            <w:lang w:val="en-US"/>
            <w:rPrChange w:id="58" w:author="Anton Ribbenstedt" w:date="2022-08-22T12:43:00Z">
              <w:rPr>
                <w:lang w:val="en-US"/>
              </w:rPr>
            </w:rPrChange>
          </w:rPr>
          <w:t>’</w:t>
        </w:r>
      </w:ins>
      <w:ins w:id="59" w:author="Anton Ribbenstedt" w:date="2022-08-22T10:53:00Z">
        <w:r w:rsidR="00535E19" w:rsidRPr="002879C7">
          <w:rPr>
            <w:b/>
            <w:bCs/>
            <w:lang w:val="en-US"/>
            <w:rPrChange w:id="60" w:author="Anton Ribbenstedt" w:date="2022-08-22T12:43:00Z">
              <w:rPr>
                <w:lang w:val="en-US"/>
              </w:rPr>
            </w:rPrChange>
          </w:rPr>
          <w:t>Name for opt. output save file (.rds)</w:t>
        </w:r>
      </w:ins>
      <w:ins w:id="61" w:author="Anton Ribbenstedt" w:date="2022-08-22T12:43:00Z">
        <w:r w:rsidR="002879C7" w:rsidRPr="002879C7">
          <w:rPr>
            <w:b/>
            <w:bCs/>
            <w:lang w:val="en-US"/>
            <w:rPrChange w:id="62" w:author="Anton Ribbenstedt" w:date="2022-08-22T12:43:00Z">
              <w:rPr>
                <w:lang w:val="en-US"/>
              </w:rPr>
            </w:rPrChange>
          </w:rPr>
          <w:t>’</w:t>
        </w:r>
      </w:ins>
      <w:ins w:id="63" w:author="Anton Ribbenstedt" w:date="2022-08-22T10:49:00Z">
        <w:r w:rsidR="00535E19">
          <w:rPr>
            <w:lang w:val="en-US"/>
          </w:rPr>
          <w:t xml:space="preserve"> and pressing </w:t>
        </w:r>
      </w:ins>
      <w:ins w:id="64" w:author="Anton Ribbenstedt" w:date="2022-08-22T12:43:00Z">
        <w:r w:rsidR="002879C7" w:rsidRPr="002879C7">
          <w:rPr>
            <w:b/>
            <w:bCs/>
            <w:lang w:val="en-US"/>
            <w:rPrChange w:id="65" w:author="Anton Ribbenstedt" w:date="2022-08-22T12:43:00Z">
              <w:rPr>
                <w:lang w:val="en-US"/>
              </w:rPr>
            </w:rPrChange>
          </w:rPr>
          <w:t>‘</w:t>
        </w:r>
      </w:ins>
      <w:ins w:id="66" w:author="Anton Ribbenstedt" w:date="2022-08-22T10:49:00Z">
        <w:r w:rsidR="00535E19" w:rsidRPr="002879C7">
          <w:rPr>
            <w:b/>
            <w:bCs/>
            <w:lang w:val="en-US"/>
            <w:rPrChange w:id="67" w:author="Anton Ribbenstedt" w:date="2022-08-22T12:43:00Z">
              <w:rPr>
                <w:lang w:val="en-US"/>
              </w:rPr>
            </w:rPrChange>
          </w:rPr>
          <w:t>Save opt. data</w:t>
        </w:r>
      </w:ins>
      <w:ins w:id="68" w:author="Anton Ribbenstedt" w:date="2022-08-22T12:43:00Z">
        <w:r w:rsidR="002879C7" w:rsidRPr="002879C7">
          <w:rPr>
            <w:b/>
            <w:bCs/>
            <w:lang w:val="en-US"/>
            <w:rPrChange w:id="69" w:author="Anton Ribbenstedt" w:date="2022-08-22T12:43:00Z">
              <w:rPr>
                <w:lang w:val="en-US"/>
              </w:rPr>
            </w:rPrChange>
          </w:rPr>
          <w:t>’</w:t>
        </w:r>
      </w:ins>
      <w:ins w:id="70" w:author="Anton Ribbenstedt" w:date="2022-08-22T10:49:00Z">
        <w:r w:rsidR="00535E19">
          <w:rPr>
            <w:lang w:val="en-US"/>
          </w:rPr>
          <w:t xml:space="preserve">. To load old </w:t>
        </w:r>
      </w:ins>
      <w:ins w:id="71" w:author="Anton Ribbenstedt" w:date="2022-08-22T10:53:00Z">
        <w:r w:rsidR="008B60EE">
          <w:rPr>
            <w:lang w:val="en-US"/>
          </w:rPr>
          <w:t xml:space="preserve">optimization data just click the </w:t>
        </w:r>
      </w:ins>
      <w:ins w:id="72" w:author="Anton Ribbenstedt" w:date="2022-08-22T12:43:00Z">
        <w:r w:rsidR="002879C7" w:rsidRPr="002879C7">
          <w:rPr>
            <w:b/>
            <w:bCs/>
            <w:lang w:val="en-US"/>
            <w:rPrChange w:id="73" w:author="Anton Ribbenstedt" w:date="2022-08-22T12:43:00Z">
              <w:rPr>
                <w:lang w:val="en-US"/>
              </w:rPr>
            </w:rPrChange>
          </w:rPr>
          <w:t>‘</w:t>
        </w:r>
      </w:ins>
      <w:ins w:id="74" w:author="Anton Ribbenstedt" w:date="2022-08-22T10:53:00Z">
        <w:r w:rsidR="008B60EE" w:rsidRPr="002879C7">
          <w:rPr>
            <w:b/>
            <w:bCs/>
            <w:lang w:val="en-US"/>
            <w:rPrChange w:id="75" w:author="Anton Ribbenstedt" w:date="2022-08-22T12:43:00Z">
              <w:rPr>
                <w:lang w:val="en-US"/>
              </w:rPr>
            </w:rPrChange>
          </w:rPr>
          <w:t>Load opt. data</w:t>
        </w:r>
      </w:ins>
      <w:ins w:id="76" w:author="Anton Ribbenstedt" w:date="2022-08-22T12:43:00Z">
        <w:r w:rsidR="002879C7" w:rsidRPr="002879C7">
          <w:rPr>
            <w:b/>
            <w:bCs/>
            <w:lang w:val="en-US"/>
            <w:rPrChange w:id="77" w:author="Anton Ribbenstedt" w:date="2022-08-22T12:43:00Z">
              <w:rPr>
                <w:lang w:val="en-US"/>
              </w:rPr>
            </w:rPrChange>
          </w:rPr>
          <w:t>’</w:t>
        </w:r>
      </w:ins>
      <w:ins w:id="78" w:author="Anton Ribbenstedt" w:date="2022-08-22T10:53:00Z">
        <w:r w:rsidR="008B60EE">
          <w:rPr>
            <w:lang w:val="en-US"/>
          </w:rPr>
          <w:t xml:space="preserve"> button and navigate to your saved file.</w:t>
        </w:r>
      </w:ins>
      <w:del w:id="79" w:author="Anton Ribbenstedt" w:date="2022-08-22T10:53:00Z">
        <w:r w:rsidR="00535E19" w:rsidDel="008B60EE">
          <w:rPr>
            <w:lang w:val="en-US"/>
          </w:rPr>
          <w:delText xml:space="preserve"> </w:delText>
        </w:r>
      </w:del>
    </w:p>
    <w:p w14:paraId="493D425C" w14:textId="52E86754" w:rsidR="00AD7B19" w:rsidRDefault="0072617B" w:rsidP="001576F3">
      <w:pPr>
        <w:jc w:val="both"/>
        <w:rPr>
          <w:lang w:val="en-US"/>
        </w:rPr>
      </w:pPr>
      <w:r>
        <w:rPr>
          <w:lang w:val="en-US"/>
        </w:rPr>
        <w:t xml:space="preserve">Remember: </w:t>
      </w:r>
      <w:r w:rsidR="007E7105">
        <w:rPr>
          <w:lang w:val="en-US"/>
        </w:rPr>
        <w:t xml:space="preserve">If you have already set up a .db file for another chromPol, you do not need to create a new .db file when new landmarks are wanted, simply skip the step “Choose / create database file” and start directly at </w:t>
      </w:r>
      <w:ins w:id="80" w:author="Anton Ribbenstedt" w:date="2022-08-22T12:43:00Z">
        <w:r w:rsidR="002879C7" w:rsidRPr="002879C7">
          <w:rPr>
            <w:b/>
            <w:bCs/>
            <w:lang w:val="en-US"/>
            <w:rPrChange w:id="81" w:author="Anton Ribbenstedt" w:date="2022-08-22T12:43:00Z">
              <w:rPr>
                <w:lang w:val="en-US"/>
              </w:rPr>
            </w:rPrChange>
          </w:rPr>
          <w:t>‘</w:t>
        </w:r>
      </w:ins>
      <w:r w:rsidR="007E7105" w:rsidRPr="002879C7">
        <w:rPr>
          <w:b/>
          <w:bCs/>
          <w:lang w:val="en-US"/>
          <w:rPrChange w:id="82" w:author="Anton Ribbenstedt" w:date="2022-08-22T12:43:00Z">
            <w:rPr>
              <w:lang w:val="en-US"/>
            </w:rPr>
          </w:rPrChange>
        </w:rPr>
        <w:t>Input parameters for finding LaMas</w:t>
      </w:r>
      <w:ins w:id="83" w:author="Anton Ribbenstedt" w:date="2022-08-22T12:43:00Z">
        <w:r w:rsidR="002879C7" w:rsidRPr="002879C7">
          <w:rPr>
            <w:b/>
            <w:bCs/>
            <w:lang w:val="en-US"/>
            <w:rPrChange w:id="84" w:author="Anton Ribbenstedt" w:date="2022-08-22T12:43:00Z">
              <w:rPr>
                <w:lang w:val="en-US"/>
              </w:rPr>
            </w:rPrChange>
          </w:rPr>
          <w:t>’</w:t>
        </w:r>
      </w:ins>
      <w:r w:rsidR="007E7105">
        <w:rPr>
          <w:lang w:val="en-US"/>
        </w:rPr>
        <w:t xml:space="preserve">. </w:t>
      </w:r>
    </w:p>
    <w:p w14:paraId="27D87353" w14:textId="2A4152BA" w:rsidR="001E7A27" w:rsidRDefault="00020923" w:rsidP="00020923">
      <w:pPr>
        <w:pStyle w:val="Heading2"/>
        <w:rPr>
          <w:lang w:val="en-US"/>
        </w:rPr>
      </w:pPr>
      <w:r>
        <w:rPr>
          <w:lang w:val="en-US"/>
        </w:rPr>
        <w:t>Creating a configuration file</w:t>
      </w:r>
    </w:p>
    <w:p w14:paraId="3176657A" w14:textId="0101D655" w:rsidR="00876523" w:rsidRDefault="00020923" w:rsidP="007D62F9">
      <w:pPr>
        <w:jc w:val="both"/>
        <w:rPr>
          <w:lang w:val="en-US"/>
        </w:rPr>
      </w:pPr>
      <w:r>
        <w:rPr>
          <w:lang w:val="en-US"/>
        </w:rPr>
        <w:t xml:space="preserve">After </w:t>
      </w:r>
      <w:r w:rsidR="000447F4">
        <w:rPr>
          <w:lang w:val="en-US"/>
        </w:rPr>
        <w:t xml:space="preserve">identification </w:t>
      </w:r>
      <w:r>
        <w:rPr>
          <w:lang w:val="en-US"/>
        </w:rPr>
        <w:t xml:space="preserve">of LaMas, a configuration file needs to be created. The set-up wizard helps with this through the </w:t>
      </w:r>
      <w:r w:rsidR="00F941CD">
        <w:rPr>
          <w:lang w:val="en-US"/>
        </w:rPr>
        <w:t xml:space="preserve">sidebar buttons </w:t>
      </w:r>
      <w:ins w:id="85" w:author="Anton Ribbenstedt" w:date="2022-08-22T12:44:00Z">
        <w:r w:rsidR="002879C7" w:rsidRPr="002879C7">
          <w:rPr>
            <w:b/>
            <w:bCs/>
            <w:lang w:val="en-US"/>
            <w:rPrChange w:id="86" w:author="Anton Ribbenstedt" w:date="2022-08-22T12:44:00Z">
              <w:rPr>
                <w:lang w:val="en-US"/>
              </w:rPr>
            </w:rPrChange>
          </w:rPr>
          <w:t>‘</w:t>
        </w:r>
      </w:ins>
      <w:commentRangeStart w:id="87"/>
      <w:del w:id="88" w:author="Anton Ribbenstedt" w:date="2022-08-22T12:44:00Z">
        <w:r w:rsidR="00F941CD" w:rsidRPr="002879C7" w:rsidDel="002879C7">
          <w:rPr>
            <w:b/>
            <w:bCs/>
            <w:lang w:val="en-US"/>
            <w:rPrChange w:id="89" w:author="Anton Ribbenstedt" w:date="2022-08-22T12:44:00Z">
              <w:rPr>
                <w:lang w:val="en-US"/>
              </w:rPr>
            </w:rPrChange>
          </w:rPr>
          <w:delText>“</w:delText>
        </w:r>
      </w:del>
      <w:r w:rsidR="00F941CD" w:rsidRPr="002879C7">
        <w:rPr>
          <w:b/>
          <w:bCs/>
          <w:lang w:val="en-US"/>
          <w:rPrChange w:id="90" w:author="Anton Ribbenstedt" w:date="2022-08-22T12:44:00Z">
            <w:rPr>
              <w:lang w:val="en-US"/>
            </w:rPr>
          </w:rPrChange>
        </w:rPr>
        <w:t>Setup</w:t>
      </w:r>
      <w:ins w:id="91" w:author="Anton Ribbenstedt" w:date="2022-08-22T12:44:00Z">
        <w:r w:rsidR="002879C7" w:rsidRPr="002879C7">
          <w:rPr>
            <w:b/>
            <w:bCs/>
            <w:lang w:val="en-US"/>
            <w:rPrChange w:id="92" w:author="Anton Ribbenstedt" w:date="2022-08-22T12:44:00Z">
              <w:rPr>
                <w:lang w:val="en-US"/>
              </w:rPr>
            </w:rPrChange>
          </w:rPr>
          <w:t>’</w:t>
        </w:r>
      </w:ins>
      <w:r w:rsidR="00F941CD">
        <w:rPr>
          <w:lang w:val="en-US"/>
        </w:rPr>
        <w:t xml:space="preserve"> -&gt; </w:t>
      </w:r>
      <w:ins w:id="93" w:author="Anton Ribbenstedt" w:date="2022-08-22T12:44:00Z">
        <w:r w:rsidR="002879C7" w:rsidRPr="002879C7">
          <w:rPr>
            <w:b/>
            <w:bCs/>
            <w:lang w:val="en-US"/>
            <w:rPrChange w:id="94" w:author="Anton Ribbenstedt" w:date="2022-08-22T12:44:00Z">
              <w:rPr>
                <w:lang w:val="en-US"/>
              </w:rPr>
            </w:rPrChange>
          </w:rPr>
          <w:t>‘</w:t>
        </w:r>
      </w:ins>
      <w:r w:rsidRPr="002879C7">
        <w:rPr>
          <w:b/>
          <w:bCs/>
          <w:lang w:val="en-US"/>
          <w:rPrChange w:id="95" w:author="Anton Ribbenstedt" w:date="2022-08-22T12:44:00Z">
            <w:rPr>
              <w:lang w:val="en-US"/>
            </w:rPr>
          </w:rPrChange>
        </w:rPr>
        <w:t>Set-up wizard</w:t>
      </w:r>
      <w:ins w:id="96" w:author="Anton Ribbenstedt" w:date="2022-08-22T12:44:00Z">
        <w:r w:rsidR="002879C7" w:rsidRPr="002879C7">
          <w:rPr>
            <w:b/>
            <w:bCs/>
            <w:lang w:val="en-US"/>
            <w:rPrChange w:id="97" w:author="Anton Ribbenstedt" w:date="2022-08-22T12:44:00Z">
              <w:rPr>
                <w:lang w:val="en-US"/>
              </w:rPr>
            </w:rPrChange>
          </w:rPr>
          <w:t>’</w:t>
        </w:r>
      </w:ins>
      <w:del w:id="98" w:author="Anton Ribbenstedt" w:date="2022-08-22T12:44:00Z">
        <w:r w:rsidDel="002879C7">
          <w:rPr>
            <w:lang w:val="en-US"/>
          </w:rPr>
          <w:delText>”</w:delText>
        </w:r>
      </w:del>
      <w:r>
        <w:rPr>
          <w:lang w:val="en-US"/>
        </w:rPr>
        <w:t xml:space="preserve">. </w:t>
      </w:r>
      <w:commentRangeEnd w:id="87"/>
      <w:r w:rsidR="000447F4">
        <w:rPr>
          <w:rStyle w:val="CommentReference"/>
        </w:rPr>
        <w:commentReference w:id="87"/>
      </w:r>
      <w:r>
        <w:rPr>
          <w:lang w:val="en-US"/>
        </w:rPr>
        <w:t xml:space="preserve">Here you will </w:t>
      </w:r>
      <w:r w:rsidR="00876523">
        <w:rPr>
          <w:lang w:val="en-US"/>
        </w:rPr>
        <w:t xml:space="preserve">go through 13 steps to set up the configuration file. </w:t>
      </w:r>
    </w:p>
    <w:p w14:paraId="670A07E0" w14:textId="7A5AED2D" w:rsidR="00876523" w:rsidRDefault="00876523" w:rsidP="007D62F9">
      <w:pPr>
        <w:jc w:val="both"/>
        <w:rPr>
          <w:lang w:val="en-US"/>
        </w:rPr>
      </w:pPr>
      <w:r w:rsidRPr="0098267A">
        <w:rPr>
          <w:b/>
          <w:bCs/>
          <w:lang w:val="en-US"/>
        </w:rPr>
        <w:t>Step 1.</w:t>
      </w:r>
      <w:r>
        <w:rPr>
          <w:lang w:val="en-US"/>
        </w:rPr>
        <w:t xml:space="preserve"> Select the folder </w:t>
      </w:r>
      <w:r w:rsidR="00C51C74">
        <w:rPr>
          <w:lang w:val="en-US"/>
        </w:rPr>
        <w:t xml:space="preserve">you wish to monitor. This </w:t>
      </w:r>
      <w:r w:rsidR="005E5FB9">
        <w:rPr>
          <w:lang w:val="en-US"/>
        </w:rPr>
        <w:t xml:space="preserve">is the top level folder on your instrument computer, where original instrument data are generated. This top level </w:t>
      </w:r>
      <w:r w:rsidR="00C51C74">
        <w:rPr>
          <w:lang w:val="en-US"/>
        </w:rPr>
        <w:t xml:space="preserve">folder can </w:t>
      </w:r>
      <w:r w:rsidR="005E5FB9">
        <w:rPr>
          <w:lang w:val="en-US"/>
        </w:rPr>
        <w:t xml:space="preserve">(and normally does) </w:t>
      </w:r>
      <w:r w:rsidR="00C51C74">
        <w:rPr>
          <w:lang w:val="en-US"/>
        </w:rPr>
        <w:t xml:space="preserve">contain subfolders where the raw data files are generated </w:t>
      </w:r>
      <w:r w:rsidR="005E5FB9">
        <w:rPr>
          <w:lang w:val="en-US"/>
        </w:rPr>
        <w:t xml:space="preserve">in experiments and batches </w:t>
      </w:r>
      <w:r w:rsidR="00C51C74">
        <w:rPr>
          <w:lang w:val="en-US"/>
        </w:rPr>
        <w:t xml:space="preserve">so that </w:t>
      </w:r>
      <w:r w:rsidR="005E5FB9">
        <w:rPr>
          <w:lang w:val="en-US"/>
        </w:rPr>
        <w:t xml:space="preserve">data </w:t>
      </w:r>
      <w:r w:rsidR="00C51C74">
        <w:rPr>
          <w:lang w:val="en-US"/>
        </w:rPr>
        <w:t xml:space="preserve">can be </w:t>
      </w:r>
      <w:r w:rsidR="005E5FB9">
        <w:rPr>
          <w:lang w:val="en-US"/>
        </w:rPr>
        <w:t xml:space="preserve">seamlessly </w:t>
      </w:r>
      <w:r w:rsidR="00C51C74">
        <w:rPr>
          <w:lang w:val="en-US"/>
        </w:rPr>
        <w:t xml:space="preserve">monitored without having to restart the monitoring every time a new </w:t>
      </w:r>
      <w:r w:rsidR="005E5FB9">
        <w:rPr>
          <w:lang w:val="en-US"/>
        </w:rPr>
        <w:t xml:space="preserve">experiment or </w:t>
      </w:r>
      <w:r w:rsidR="00C51C74">
        <w:rPr>
          <w:lang w:val="en-US"/>
        </w:rPr>
        <w:t>batch is started.</w:t>
      </w:r>
      <w:r w:rsidR="005E5FB9">
        <w:rPr>
          <w:lang w:val="en-US"/>
        </w:rPr>
        <w:t xml:space="preserve"> </w:t>
      </w:r>
      <w:r w:rsidR="005E5FB9" w:rsidRPr="00B802D8">
        <w:rPr>
          <w:i/>
          <w:iCs/>
          <w:lang w:val="en-US"/>
          <w:rPrChange w:id="99" w:author="Anton Ribbenstedt" w:date="2022-08-22T11:52:00Z">
            <w:rPr>
              <w:lang w:val="en-US"/>
            </w:rPr>
          </w:rPrChange>
        </w:rPr>
        <w:t>QualiMon</w:t>
      </w:r>
      <w:r w:rsidR="005E5FB9">
        <w:rPr>
          <w:lang w:val="en-US"/>
        </w:rPr>
        <w:t xml:space="preserve"> also supports hardware set up that separates data generation from processing and monitoring on different computers: Quite simply, you will just have to specify a network folder location.</w:t>
      </w:r>
    </w:p>
    <w:p w14:paraId="2C471CF2" w14:textId="3D46A4E4" w:rsidR="005E5FB9" w:rsidRDefault="00876523" w:rsidP="007D62F9">
      <w:pPr>
        <w:jc w:val="both"/>
        <w:rPr>
          <w:lang w:val="en-US"/>
        </w:rPr>
      </w:pPr>
      <w:r w:rsidRPr="0098267A">
        <w:rPr>
          <w:b/>
          <w:bCs/>
          <w:lang w:val="en-US"/>
        </w:rPr>
        <w:t>Step 2.</w:t>
      </w:r>
      <w:r w:rsidR="00020923">
        <w:rPr>
          <w:lang w:val="en-US"/>
        </w:rPr>
        <w:t xml:space="preserve"> </w:t>
      </w:r>
      <w:r>
        <w:rPr>
          <w:lang w:val="en-US"/>
        </w:rPr>
        <w:t>Select the folder where</w:t>
      </w:r>
      <w:r w:rsidR="00B272E4">
        <w:rPr>
          <w:lang w:val="en-US"/>
        </w:rPr>
        <w:t xml:space="preserve"> back-up </w:t>
      </w:r>
      <w:r>
        <w:rPr>
          <w:lang w:val="en-US"/>
        </w:rPr>
        <w:t>files will be copied to</w:t>
      </w:r>
      <w:r w:rsidR="00B272E4">
        <w:rPr>
          <w:lang w:val="en-US"/>
        </w:rPr>
        <w:t xml:space="preserve"> </w:t>
      </w:r>
      <w:r w:rsidR="00201ADE">
        <w:rPr>
          <w:lang w:val="en-US"/>
        </w:rPr>
        <w:t>(optional</w:t>
      </w:r>
      <w:r>
        <w:rPr>
          <w:lang w:val="en-US"/>
        </w:rPr>
        <w:t xml:space="preserve">, </w:t>
      </w:r>
      <w:r w:rsidR="00A76010">
        <w:rPr>
          <w:lang w:val="en-US"/>
        </w:rPr>
        <w:t>press the check-button</w:t>
      </w:r>
      <w:r>
        <w:rPr>
          <w:lang w:val="en-US"/>
        </w:rPr>
        <w:t xml:space="preserve"> </w:t>
      </w:r>
      <w:ins w:id="100" w:author="Anton Ribbenstedt" w:date="2022-08-22T12:44:00Z">
        <w:r w:rsidR="002879C7" w:rsidRPr="002879C7">
          <w:rPr>
            <w:b/>
            <w:bCs/>
            <w:lang w:val="en-US"/>
            <w:rPrChange w:id="101" w:author="Anton Ribbenstedt" w:date="2022-08-22T12:44:00Z">
              <w:rPr>
                <w:lang w:val="en-US"/>
              </w:rPr>
            </w:rPrChange>
          </w:rPr>
          <w:t>‘</w:t>
        </w:r>
      </w:ins>
      <w:del w:id="102" w:author="Anton Ribbenstedt" w:date="2022-08-22T12:44:00Z">
        <w:r w:rsidR="00A76010" w:rsidRPr="002879C7" w:rsidDel="002879C7">
          <w:rPr>
            <w:b/>
            <w:bCs/>
            <w:lang w:val="en-US"/>
            <w:rPrChange w:id="103" w:author="Anton Ribbenstedt" w:date="2022-08-22T12:44:00Z">
              <w:rPr>
                <w:lang w:val="en-US"/>
              </w:rPr>
            </w:rPrChange>
          </w:rPr>
          <w:delText>“</w:delText>
        </w:r>
      </w:del>
      <w:r w:rsidR="00A76010" w:rsidRPr="002879C7">
        <w:rPr>
          <w:b/>
          <w:bCs/>
          <w:lang w:val="en-US"/>
          <w:rPrChange w:id="104" w:author="Anton Ribbenstedt" w:date="2022-08-22T12:44:00Z">
            <w:rPr>
              <w:lang w:val="en-US"/>
            </w:rPr>
          </w:rPrChange>
        </w:rPr>
        <w:t>S</w:t>
      </w:r>
      <w:r w:rsidRPr="002879C7">
        <w:rPr>
          <w:b/>
          <w:bCs/>
          <w:lang w:val="en-US"/>
          <w:rPrChange w:id="105" w:author="Anton Ribbenstedt" w:date="2022-08-22T12:44:00Z">
            <w:rPr>
              <w:lang w:val="en-US"/>
            </w:rPr>
          </w:rPrChange>
        </w:rPr>
        <w:t>kip backup</w:t>
      </w:r>
      <w:ins w:id="106" w:author="Anton Ribbenstedt" w:date="2022-08-22T12:44:00Z">
        <w:r w:rsidR="002879C7" w:rsidRPr="002879C7">
          <w:rPr>
            <w:b/>
            <w:bCs/>
            <w:lang w:val="en-US"/>
            <w:rPrChange w:id="107" w:author="Anton Ribbenstedt" w:date="2022-08-22T12:44:00Z">
              <w:rPr>
                <w:lang w:val="en-US"/>
              </w:rPr>
            </w:rPrChange>
          </w:rPr>
          <w:t>’</w:t>
        </w:r>
      </w:ins>
      <w:del w:id="108" w:author="Anton Ribbenstedt" w:date="2022-08-22T12:44:00Z">
        <w:r w:rsidR="00A76010" w:rsidDel="002879C7">
          <w:rPr>
            <w:lang w:val="en-US"/>
          </w:rPr>
          <w:delText>”</w:delText>
        </w:r>
      </w:del>
      <w:r>
        <w:rPr>
          <w:lang w:val="en-US"/>
        </w:rPr>
        <w:t xml:space="preserve"> if this is not wanted</w:t>
      </w:r>
      <w:r w:rsidR="00201ADE">
        <w:rPr>
          <w:lang w:val="en-US"/>
        </w:rPr>
        <w:t>)</w:t>
      </w:r>
      <w:r w:rsidR="005E5FB9">
        <w:rPr>
          <w:lang w:val="en-US"/>
        </w:rPr>
        <w:t xml:space="preserve">. </w:t>
      </w:r>
      <w:r w:rsidR="00FA7154">
        <w:rPr>
          <w:lang w:val="en-US"/>
        </w:rPr>
        <w:t>Automated file backup from an instrument computer is especially useful for data security purposes.</w:t>
      </w:r>
    </w:p>
    <w:p w14:paraId="724B0C25" w14:textId="7DC0D0E9" w:rsidR="00876523" w:rsidRDefault="00FA7154" w:rsidP="007D62F9">
      <w:pPr>
        <w:jc w:val="both"/>
        <w:rPr>
          <w:lang w:val="en-US"/>
        </w:rPr>
      </w:pPr>
      <w:r>
        <w:rPr>
          <w:lang w:val="en-US"/>
        </w:rPr>
        <w:t>Please note that t</w:t>
      </w:r>
      <w:r w:rsidR="007E7105">
        <w:rPr>
          <w:lang w:val="en-US"/>
        </w:rPr>
        <w:t xml:space="preserve">he folder selection during this step </w:t>
      </w:r>
      <w:r>
        <w:rPr>
          <w:lang w:val="en-US"/>
        </w:rPr>
        <w:t>may malfunction due to a yet unidentified bug.</w:t>
      </w:r>
      <w:r w:rsidR="007E7105">
        <w:rPr>
          <w:lang w:val="en-US"/>
        </w:rPr>
        <w:t xml:space="preserve"> </w:t>
      </w:r>
      <w:r>
        <w:rPr>
          <w:lang w:val="en-US"/>
        </w:rPr>
        <w:t xml:space="preserve">If </w:t>
      </w:r>
      <w:r w:rsidR="007E7105">
        <w:rPr>
          <w:lang w:val="en-US"/>
        </w:rPr>
        <w:t>you encounter this</w:t>
      </w:r>
      <w:r>
        <w:rPr>
          <w:lang w:val="en-US"/>
        </w:rPr>
        <w:t xml:space="preserve"> phenomenon</w:t>
      </w:r>
      <w:r w:rsidR="007E7105">
        <w:rPr>
          <w:lang w:val="en-US"/>
        </w:rPr>
        <w:t xml:space="preserve">, </w:t>
      </w:r>
      <w:r>
        <w:rPr>
          <w:lang w:val="en-US"/>
        </w:rPr>
        <w:t xml:space="preserve">you can circumvent it by </w:t>
      </w:r>
      <w:r w:rsidR="007E7105">
        <w:rPr>
          <w:lang w:val="en-US"/>
        </w:rPr>
        <w:t>press</w:t>
      </w:r>
      <w:r>
        <w:rPr>
          <w:lang w:val="en-US"/>
        </w:rPr>
        <w:t>ing</w:t>
      </w:r>
      <w:r w:rsidR="007E7105">
        <w:rPr>
          <w:lang w:val="en-US"/>
        </w:rPr>
        <w:t xml:space="preserve"> cancel and then re-open</w:t>
      </w:r>
      <w:r>
        <w:rPr>
          <w:lang w:val="en-US"/>
        </w:rPr>
        <w:t>ing</w:t>
      </w:r>
      <w:r w:rsidR="007E7105">
        <w:rPr>
          <w:lang w:val="en-US"/>
        </w:rPr>
        <w:t xml:space="preserve"> the select folder menu.</w:t>
      </w:r>
    </w:p>
    <w:p w14:paraId="0A7B010B" w14:textId="5DB7CEFD" w:rsidR="000106BF" w:rsidRDefault="00876523" w:rsidP="007D62F9">
      <w:pPr>
        <w:jc w:val="both"/>
        <w:rPr>
          <w:lang w:val="en-US"/>
        </w:rPr>
      </w:pPr>
      <w:r w:rsidRPr="0098267A">
        <w:rPr>
          <w:b/>
          <w:bCs/>
          <w:lang w:val="en-US"/>
        </w:rPr>
        <w:t>Step 3.</w:t>
      </w:r>
      <w:r>
        <w:rPr>
          <w:lang w:val="en-US"/>
        </w:rPr>
        <w:t xml:space="preserve"> Select the folder </w:t>
      </w:r>
      <w:r w:rsidR="00B272E4">
        <w:rPr>
          <w:lang w:val="en-US"/>
        </w:rPr>
        <w:t>where</w:t>
      </w:r>
      <w:r w:rsidR="00A76010">
        <w:rPr>
          <w:lang w:val="en-US"/>
        </w:rPr>
        <w:t xml:space="preserve"> </w:t>
      </w:r>
      <w:r w:rsidR="00A76010" w:rsidRPr="00B802D8">
        <w:rPr>
          <w:i/>
          <w:iCs/>
          <w:lang w:val="en-US"/>
          <w:rPrChange w:id="109" w:author="Anton Ribbenstedt" w:date="2022-08-22T11:52:00Z">
            <w:rPr>
              <w:lang w:val="en-US"/>
            </w:rPr>
          </w:rPrChange>
        </w:rPr>
        <w:t>QualiMon</w:t>
      </w:r>
      <w:r w:rsidR="00A76010">
        <w:rPr>
          <w:lang w:val="en-US"/>
        </w:rPr>
        <w:t xml:space="preserve"> will store</w:t>
      </w:r>
      <w:r w:rsidR="00B272E4">
        <w:rPr>
          <w:lang w:val="en-US"/>
        </w:rPr>
        <w:t xml:space="preserve"> </w:t>
      </w:r>
      <w:r w:rsidR="00E15EAF">
        <w:rPr>
          <w:lang w:val="en-US"/>
        </w:rPr>
        <w:t>mz</w:t>
      </w:r>
      <w:r w:rsidR="00B272E4">
        <w:rPr>
          <w:lang w:val="en-US"/>
        </w:rPr>
        <w:t xml:space="preserve">ML files </w:t>
      </w:r>
      <w:r w:rsidR="00890E3A">
        <w:rPr>
          <w:lang w:val="en-US"/>
        </w:rPr>
        <w:t xml:space="preserve">converted from the original vendor file format that are </w:t>
      </w:r>
      <w:r w:rsidR="00A76010">
        <w:rPr>
          <w:lang w:val="en-US"/>
        </w:rPr>
        <w:t xml:space="preserve">used for the </w:t>
      </w:r>
      <w:r w:rsidR="00890E3A">
        <w:rPr>
          <w:lang w:val="en-US"/>
        </w:rPr>
        <w:t xml:space="preserve">quality </w:t>
      </w:r>
      <w:r w:rsidR="00A76010">
        <w:rPr>
          <w:lang w:val="en-US"/>
        </w:rPr>
        <w:t>analysis</w:t>
      </w:r>
    </w:p>
    <w:p w14:paraId="14B68909" w14:textId="2269220E" w:rsidR="000106BF" w:rsidRDefault="000106BF" w:rsidP="007D62F9">
      <w:pPr>
        <w:jc w:val="both"/>
        <w:rPr>
          <w:lang w:val="en-US"/>
        </w:rPr>
      </w:pPr>
      <w:r w:rsidRPr="0098267A">
        <w:rPr>
          <w:b/>
          <w:bCs/>
          <w:lang w:val="en-US"/>
        </w:rPr>
        <w:t>Step 4.</w:t>
      </w:r>
      <w:r w:rsidR="00201ADE">
        <w:rPr>
          <w:lang w:val="en-US"/>
        </w:rPr>
        <w:t xml:space="preserve"> </w:t>
      </w:r>
      <w:r>
        <w:rPr>
          <w:lang w:val="en-US"/>
        </w:rPr>
        <w:t xml:space="preserve">Select </w:t>
      </w:r>
      <w:r w:rsidR="00201ADE">
        <w:rPr>
          <w:lang w:val="en-US"/>
        </w:rPr>
        <w:t>the file path to the MSconvert</w:t>
      </w:r>
      <w:r w:rsidR="004156E4">
        <w:rPr>
          <w:lang w:val="en-US"/>
        </w:rPr>
        <w:t>.exe file from the ProteoWizard</w:t>
      </w:r>
      <w:r w:rsidR="00201ADE">
        <w:rPr>
          <w:lang w:val="en-US"/>
        </w:rPr>
        <w:t xml:space="preserve"> software (</w:t>
      </w:r>
      <w:r w:rsidR="004156E4">
        <w:rPr>
          <w:lang w:val="en-US"/>
        </w:rPr>
        <w:t>usually found in ‘</w:t>
      </w:r>
      <w:r w:rsidR="004156E4" w:rsidRPr="004156E4">
        <w:rPr>
          <w:lang w:val="en-US"/>
        </w:rPr>
        <w:t>C:/Users/</w:t>
      </w:r>
      <w:r w:rsidR="004156E4">
        <w:rPr>
          <w:lang w:val="en-US"/>
        </w:rPr>
        <w:t>YOURUSERNAME</w:t>
      </w:r>
      <w:r w:rsidR="004156E4" w:rsidRPr="004156E4">
        <w:rPr>
          <w:lang w:val="en-US"/>
        </w:rPr>
        <w:t>/AppData/Local/Apps/ProteoWizard 3.0.21128.7376ae988 64-bit/</w:t>
      </w:r>
      <w:r w:rsidR="005741DB">
        <w:rPr>
          <w:lang w:val="en-US"/>
        </w:rPr>
        <w:t>msconvert.exe</w:t>
      </w:r>
      <w:r w:rsidR="004156E4">
        <w:rPr>
          <w:lang w:val="en-US"/>
        </w:rPr>
        <w:t>’</w:t>
      </w:r>
      <w:r w:rsidR="005741DB">
        <w:rPr>
          <w:lang w:val="en-US"/>
        </w:rPr>
        <w:t xml:space="preserve"> </w:t>
      </w:r>
      <w:r w:rsidR="00890E3A">
        <w:rPr>
          <w:lang w:val="en-US"/>
        </w:rPr>
        <w:t xml:space="preserve">(or similar) </w:t>
      </w:r>
      <w:r w:rsidR="005741DB">
        <w:rPr>
          <w:lang w:val="en-US"/>
        </w:rPr>
        <w:t>on computers running windows; also note that “AppData” is a hidden folder in Windows</w:t>
      </w:r>
      <w:r w:rsidR="00E031DF">
        <w:rPr>
          <w:lang w:val="en-US"/>
        </w:rPr>
        <w:t xml:space="preserve">, </w:t>
      </w:r>
      <w:commentRangeStart w:id="110"/>
      <w:r w:rsidR="00E031DF">
        <w:rPr>
          <w:lang w:val="en-US"/>
        </w:rPr>
        <w:t>so you</w:t>
      </w:r>
      <w:ins w:id="111" w:author="Anton Ribbenstedt" w:date="2022-08-22T11:58:00Z">
        <w:r w:rsidR="00B802D8">
          <w:rPr>
            <w:lang w:val="en-US"/>
          </w:rPr>
          <w:t xml:space="preserve"> might</w:t>
        </w:r>
      </w:ins>
      <w:r w:rsidR="00E031DF">
        <w:rPr>
          <w:lang w:val="en-US"/>
        </w:rPr>
        <w:t xml:space="preserve"> </w:t>
      </w:r>
      <w:del w:id="112" w:author="Anton Ribbenstedt" w:date="2022-08-22T11:58:00Z">
        <w:r w:rsidR="00E031DF" w:rsidDel="00B802D8">
          <w:rPr>
            <w:lang w:val="en-US"/>
          </w:rPr>
          <w:delText xml:space="preserve">will </w:delText>
        </w:r>
      </w:del>
      <w:r w:rsidR="00E031DF">
        <w:rPr>
          <w:lang w:val="en-US"/>
        </w:rPr>
        <w:t>need to make it visible</w:t>
      </w:r>
      <w:commentRangeEnd w:id="110"/>
      <w:r w:rsidR="00E031DF">
        <w:rPr>
          <w:rStyle w:val="CommentReference"/>
        </w:rPr>
        <w:commentReference w:id="110"/>
      </w:r>
      <w:r w:rsidR="005741DB">
        <w:rPr>
          <w:lang w:val="en-US"/>
        </w:rPr>
        <w:t>)</w:t>
      </w:r>
      <w:r w:rsidR="00E031DF">
        <w:rPr>
          <w:lang w:val="en-US"/>
        </w:rPr>
        <w:t>.</w:t>
      </w:r>
    </w:p>
    <w:p w14:paraId="296A675C" w14:textId="37D9AB74" w:rsidR="000106BF" w:rsidRDefault="000106BF" w:rsidP="007D62F9">
      <w:pPr>
        <w:jc w:val="both"/>
        <w:rPr>
          <w:lang w:val="en-US"/>
        </w:rPr>
      </w:pPr>
      <w:r w:rsidRPr="0098267A">
        <w:rPr>
          <w:b/>
          <w:bCs/>
          <w:lang w:val="en-US"/>
        </w:rPr>
        <w:t>Step 5.</w:t>
      </w:r>
      <w:r w:rsidR="00201ADE">
        <w:rPr>
          <w:lang w:val="en-US"/>
        </w:rPr>
        <w:t xml:space="preserve"> </w:t>
      </w:r>
      <w:r>
        <w:rPr>
          <w:lang w:val="en-US"/>
        </w:rPr>
        <w:t xml:space="preserve">Select </w:t>
      </w:r>
      <w:r w:rsidR="00201ADE">
        <w:rPr>
          <w:lang w:val="en-US"/>
        </w:rPr>
        <w:t xml:space="preserve">the .db file generated during the </w:t>
      </w:r>
      <w:r w:rsidR="00DE4AD9">
        <w:rPr>
          <w:lang w:val="en-US"/>
        </w:rPr>
        <w:t>“</w:t>
      </w:r>
      <w:r w:rsidR="00A0184E" w:rsidRPr="001576F3">
        <w:rPr>
          <w:i/>
          <w:iCs/>
          <w:lang w:val="en-US"/>
        </w:rPr>
        <w:t>D</w:t>
      </w:r>
      <w:r w:rsidR="00201ADE" w:rsidRPr="001576F3">
        <w:rPr>
          <w:i/>
          <w:iCs/>
          <w:lang w:val="en-US"/>
        </w:rPr>
        <w:t>etermining landmark features</w:t>
      </w:r>
      <w:r w:rsidR="00DE4AD9">
        <w:rPr>
          <w:lang w:val="en-US"/>
        </w:rPr>
        <w:t>”</w:t>
      </w:r>
      <w:r w:rsidR="00201ADE">
        <w:rPr>
          <w:lang w:val="en-US"/>
        </w:rPr>
        <w:t xml:space="preserve"> step</w:t>
      </w:r>
      <w:r w:rsidR="00B272E4">
        <w:rPr>
          <w:lang w:val="en-US"/>
        </w:rPr>
        <w:t xml:space="preserve">. </w:t>
      </w:r>
    </w:p>
    <w:p w14:paraId="1D464705" w14:textId="0DE03302" w:rsidR="000106BF" w:rsidRDefault="000106BF" w:rsidP="007D62F9">
      <w:pPr>
        <w:jc w:val="both"/>
        <w:rPr>
          <w:lang w:val="en-US"/>
        </w:rPr>
      </w:pPr>
      <w:r w:rsidRPr="0098267A">
        <w:rPr>
          <w:b/>
          <w:bCs/>
          <w:lang w:val="en-US"/>
        </w:rPr>
        <w:t>Step 6.</w:t>
      </w:r>
      <w:r w:rsidR="00201ADE">
        <w:rPr>
          <w:lang w:val="en-US"/>
        </w:rPr>
        <w:t xml:space="preserve"> </w:t>
      </w:r>
      <w:r>
        <w:rPr>
          <w:lang w:val="en-US"/>
        </w:rPr>
        <w:t xml:space="preserve">Enter </w:t>
      </w:r>
      <w:r w:rsidR="00E031DF">
        <w:rPr>
          <w:lang w:val="en-US"/>
        </w:rPr>
        <w:t xml:space="preserve">identifiers of </w:t>
      </w:r>
      <w:r w:rsidR="00DE4AD9">
        <w:rPr>
          <w:lang w:val="en-US"/>
        </w:rPr>
        <w:t>file</w:t>
      </w:r>
      <w:r w:rsidR="00E031DF">
        <w:rPr>
          <w:lang w:val="en-US"/>
        </w:rPr>
        <w:t>s</w:t>
      </w:r>
      <w:r w:rsidR="00201ADE">
        <w:rPr>
          <w:lang w:val="en-US"/>
        </w:rPr>
        <w:t xml:space="preserve"> that you don’t want to be evaluated for quality</w:t>
      </w:r>
      <w:r w:rsidR="00E031DF">
        <w:rPr>
          <w:lang w:val="en-US"/>
        </w:rPr>
        <w:t xml:space="preserve">. These are specified as character strings present in their filenames, </w:t>
      </w:r>
      <w:r w:rsidR="00201ADE">
        <w:rPr>
          <w:lang w:val="en-US"/>
        </w:rPr>
        <w:t xml:space="preserve">separated by a space (e.g., “blank </w:t>
      </w:r>
      <w:r w:rsidR="00E031DF">
        <w:rPr>
          <w:lang w:val="en-US"/>
        </w:rPr>
        <w:t xml:space="preserve">sst </w:t>
      </w:r>
      <w:r w:rsidR="00201ADE">
        <w:rPr>
          <w:lang w:val="en-US"/>
        </w:rPr>
        <w:t xml:space="preserve">conditioning MS2”). </w:t>
      </w:r>
      <w:r w:rsidR="00907651">
        <w:rPr>
          <w:lang w:val="en-US"/>
        </w:rPr>
        <w:t xml:space="preserve">If you </w:t>
      </w:r>
      <w:r w:rsidR="00E031DF">
        <w:rPr>
          <w:lang w:val="en-US"/>
        </w:rPr>
        <w:t xml:space="preserve">later </w:t>
      </w:r>
      <w:r w:rsidR="00907651">
        <w:rPr>
          <w:lang w:val="en-US"/>
        </w:rPr>
        <w:t xml:space="preserve">find out you need </w:t>
      </w:r>
      <w:r w:rsidR="00E031DF">
        <w:rPr>
          <w:lang w:val="en-US"/>
        </w:rPr>
        <w:t xml:space="preserve">to specify more such identifiers of files to exclude, </w:t>
      </w:r>
      <w:r w:rsidR="00907651">
        <w:rPr>
          <w:lang w:val="en-US"/>
        </w:rPr>
        <w:t xml:space="preserve">you can easily </w:t>
      </w:r>
      <w:r w:rsidR="009939FD">
        <w:rPr>
          <w:lang w:val="en-US"/>
        </w:rPr>
        <w:t xml:space="preserve">add them manually to </w:t>
      </w:r>
      <w:r w:rsidR="00907651">
        <w:rPr>
          <w:lang w:val="en-US"/>
        </w:rPr>
        <w:t xml:space="preserve">the config file using e.g., wordpad (ctrl F in the config file for “check”). </w:t>
      </w:r>
    </w:p>
    <w:p w14:paraId="6D68E11A" w14:textId="118226E0" w:rsidR="000106BF" w:rsidRDefault="000106BF" w:rsidP="007D62F9">
      <w:pPr>
        <w:jc w:val="both"/>
        <w:rPr>
          <w:lang w:val="en-US"/>
        </w:rPr>
      </w:pPr>
      <w:r w:rsidRPr="0098267A">
        <w:rPr>
          <w:b/>
          <w:bCs/>
          <w:lang w:val="en-US"/>
        </w:rPr>
        <w:t>Step 7.</w:t>
      </w:r>
      <w:r>
        <w:rPr>
          <w:lang w:val="en-US"/>
        </w:rPr>
        <w:t xml:space="preserve"> Specify i</w:t>
      </w:r>
      <w:r w:rsidR="00201ADE">
        <w:rPr>
          <w:lang w:val="en-US"/>
        </w:rPr>
        <w:t>nstrument</w:t>
      </w:r>
      <w:r w:rsidR="009939FD">
        <w:rPr>
          <w:lang w:val="en-US"/>
        </w:rPr>
        <w:t xml:space="preserve"> (Currently only QTOF and Orbitrap supported). This information is for documentation purposes only and if you have another type of system you can choose either option as a “dummy”</w:t>
      </w:r>
      <w:r>
        <w:rPr>
          <w:lang w:val="en-US"/>
        </w:rPr>
        <w:t>.</w:t>
      </w:r>
    </w:p>
    <w:p w14:paraId="7A70F96B" w14:textId="37F9967B" w:rsidR="00CC3A9F" w:rsidRDefault="000106BF" w:rsidP="007D62F9">
      <w:pPr>
        <w:jc w:val="both"/>
        <w:rPr>
          <w:lang w:val="en-US"/>
        </w:rPr>
      </w:pPr>
      <w:r w:rsidRPr="0098267A">
        <w:rPr>
          <w:b/>
          <w:bCs/>
          <w:lang w:val="en-US"/>
        </w:rPr>
        <w:t>Step 8.</w:t>
      </w:r>
      <w:r>
        <w:rPr>
          <w:lang w:val="en-US"/>
        </w:rPr>
        <w:t xml:space="preserve"> Specify </w:t>
      </w:r>
      <w:r w:rsidR="009939FD">
        <w:rPr>
          <w:lang w:val="en-US"/>
        </w:rPr>
        <w:t>the</w:t>
      </w:r>
      <w:r w:rsidR="00C042BC">
        <w:rPr>
          <w:lang w:val="en-US"/>
        </w:rPr>
        <w:t xml:space="preserve"> sample matrix analyzed</w:t>
      </w:r>
      <w:r w:rsidR="00723DE8">
        <w:rPr>
          <w:lang w:val="en-US"/>
        </w:rPr>
        <w:t>, since LaMas are specific to the sample matrix</w:t>
      </w:r>
    </w:p>
    <w:p w14:paraId="6A4CD216" w14:textId="6C0BE94C" w:rsidR="000106BF" w:rsidRDefault="00CC3A9F" w:rsidP="007D62F9">
      <w:pPr>
        <w:jc w:val="both"/>
        <w:rPr>
          <w:lang w:val="en-US"/>
        </w:rPr>
      </w:pPr>
      <w:r>
        <w:rPr>
          <w:lang w:val="en-US"/>
        </w:rPr>
        <w:lastRenderedPageBreak/>
        <w:t xml:space="preserve">IMPORTANT: </w:t>
      </w:r>
      <w:r w:rsidR="00723DE8">
        <w:rPr>
          <w:lang w:val="en-US"/>
        </w:rPr>
        <w:t>A</w:t>
      </w:r>
      <w:r>
        <w:rPr>
          <w:lang w:val="en-US"/>
        </w:rPr>
        <w:t>t present</w:t>
      </w:r>
      <w:r w:rsidR="00723DE8">
        <w:rPr>
          <w:lang w:val="en-US"/>
        </w:rPr>
        <w:t>,</w:t>
      </w:r>
      <w:r>
        <w:rPr>
          <w:lang w:val="en-US"/>
        </w:rPr>
        <w:t xml:space="preserve"> only one sample matrix is allowed per config file. </w:t>
      </w:r>
      <w:r w:rsidR="00723DE8">
        <w:rPr>
          <w:lang w:val="en-US"/>
        </w:rPr>
        <w:t>Thus, i</w:t>
      </w:r>
      <w:r>
        <w:rPr>
          <w:lang w:val="en-US"/>
        </w:rPr>
        <w:t xml:space="preserve">f you want to analyze samples from multiple sample matrices </w:t>
      </w:r>
      <w:r w:rsidR="00723DE8">
        <w:rPr>
          <w:lang w:val="en-US"/>
        </w:rPr>
        <w:t xml:space="preserve">you will have to manually switch config files between experiments.This will be updated for smoother operation. </w:t>
      </w:r>
    </w:p>
    <w:p w14:paraId="7313CB4B" w14:textId="6B87F452" w:rsidR="000106BF" w:rsidRDefault="000106BF" w:rsidP="007D62F9">
      <w:pPr>
        <w:jc w:val="both"/>
        <w:rPr>
          <w:lang w:val="en-US"/>
        </w:rPr>
      </w:pPr>
      <w:r w:rsidRPr="0098267A">
        <w:rPr>
          <w:b/>
          <w:bCs/>
          <w:lang w:val="en-US"/>
        </w:rPr>
        <w:t>Step 9.</w:t>
      </w:r>
      <w:r>
        <w:rPr>
          <w:lang w:val="en-US"/>
        </w:rPr>
        <w:t xml:space="preserve"> Enter </w:t>
      </w:r>
      <w:r w:rsidR="00201ADE">
        <w:rPr>
          <w:lang w:val="en-US"/>
        </w:rPr>
        <w:t>accept</w:t>
      </w:r>
      <w:r>
        <w:rPr>
          <w:lang w:val="en-US"/>
        </w:rPr>
        <w:t>able</w:t>
      </w:r>
      <w:r w:rsidR="00201ADE">
        <w:rPr>
          <w:lang w:val="en-US"/>
        </w:rPr>
        <w:t xml:space="preserve"> limits of RT and ppm deviations for LaMas (For our instrumentation</w:t>
      </w:r>
      <w:r w:rsidR="00723DE8">
        <w:rPr>
          <w:lang w:val="en-US"/>
        </w:rPr>
        <w:t>,</w:t>
      </w:r>
      <w:r w:rsidR="00201ADE">
        <w:rPr>
          <w:lang w:val="en-US"/>
        </w:rPr>
        <w:t xml:space="preserve"> </w:t>
      </w:r>
      <w:r w:rsidR="00723DE8">
        <w:rPr>
          <w:lang w:val="en-US"/>
        </w:rPr>
        <w:t xml:space="preserve">a </w:t>
      </w:r>
      <w:r w:rsidR="00201ADE">
        <w:rPr>
          <w:lang w:val="en-US"/>
        </w:rPr>
        <w:t xml:space="preserve">ppm error </w:t>
      </w:r>
      <w:r w:rsidR="00723DE8">
        <w:rPr>
          <w:lang w:val="en-US"/>
        </w:rPr>
        <w:t xml:space="preserve">of </w:t>
      </w:r>
      <w:r w:rsidR="00201ADE">
        <w:rPr>
          <w:lang w:val="en-US"/>
        </w:rPr>
        <w:t xml:space="preserve">10-20 and 20-30 </w:t>
      </w:r>
      <w:r w:rsidR="00723DE8">
        <w:rPr>
          <w:lang w:val="en-US"/>
        </w:rPr>
        <w:t xml:space="preserve">s for RT </w:t>
      </w:r>
      <w:r w:rsidR="00D96301">
        <w:rPr>
          <w:lang w:val="en-US"/>
        </w:rPr>
        <w:t>work well, although instrument specific knowledge is recommended</w:t>
      </w:r>
      <w:r w:rsidR="00201ADE">
        <w:rPr>
          <w:lang w:val="en-US"/>
        </w:rPr>
        <w:t xml:space="preserve">). </w:t>
      </w:r>
    </w:p>
    <w:p w14:paraId="33A5BC6A" w14:textId="1CCD60F5" w:rsidR="00201ADE" w:rsidRDefault="000106BF" w:rsidP="007D62F9">
      <w:pPr>
        <w:jc w:val="both"/>
        <w:rPr>
          <w:lang w:val="en-US"/>
        </w:rPr>
      </w:pPr>
      <w:r w:rsidRPr="0098267A">
        <w:rPr>
          <w:b/>
          <w:bCs/>
          <w:lang w:val="en-US"/>
        </w:rPr>
        <w:t>Step 10.</w:t>
      </w:r>
      <w:r>
        <w:rPr>
          <w:lang w:val="en-US"/>
        </w:rPr>
        <w:t xml:space="preserve"> Enter </w:t>
      </w:r>
      <w:r w:rsidR="00D96301">
        <w:rPr>
          <w:lang w:val="en-US"/>
        </w:rPr>
        <w:t>an alpha value for the statistical tests (recommended not to go higher than 0.01 due to the amount of tests performed during monitoring)</w:t>
      </w:r>
      <w:r>
        <w:rPr>
          <w:lang w:val="en-US"/>
        </w:rPr>
        <w:t>,</w:t>
      </w:r>
      <w:r w:rsidR="00D96301">
        <w:rPr>
          <w:lang w:val="en-US"/>
        </w:rPr>
        <w:t xml:space="preserve"> a ‘sleep time’ </w:t>
      </w:r>
      <w:r>
        <w:rPr>
          <w:lang w:val="en-US"/>
        </w:rPr>
        <w:t>(</w:t>
      </w:r>
      <w:r w:rsidR="00D96301">
        <w:rPr>
          <w:lang w:val="en-US"/>
        </w:rPr>
        <w:t>defines how often the software will check if the file size of a raw file has changed</w:t>
      </w:r>
      <w:r w:rsidR="00723DE8">
        <w:rPr>
          <w:lang w:val="en-US"/>
        </w:rPr>
        <w:t>; defaults to X s</w:t>
      </w:r>
      <w:r>
        <w:rPr>
          <w:lang w:val="en-US"/>
        </w:rPr>
        <w:t>)</w:t>
      </w:r>
      <w:r w:rsidR="00217448">
        <w:rPr>
          <w:lang w:val="en-US"/>
        </w:rPr>
        <w:t>. Moreover,</w:t>
      </w:r>
      <w:r>
        <w:rPr>
          <w:lang w:val="en-US"/>
        </w:rPr>
        <w:t xml:space="preserve"> </w:t>
      </w:r>
      <w:r w:rsidR="00217448">
        <w:rPr>
          <w:lang w:val="en-US"/>
        </w:rPr>
        <w:t xml:space="preserve">a minimum file size is required so that the software does not start monitoring unfinished files </w:t>
      </w:r>
      <w:r>
        <w:rPr>
          <w:lang w:val="en-US"/>
        </w:rPr>
        <w:t>(</w:t>
      </w:r>
      <w:r w:rsidR="00217448">
        <w:rPr>
          <w:lang w:val="en-US"/>
        </w:rPr>
        <w:t xml:space="preserve">also, when </w:t>
      </w:r>
      <w:r w:rsidR="00D96301">
        <w:rPr>
          <w:lang w:val="en-US"/>
        </w:rPr>
        <w:t xml:space="preserve">a raw data file is created, it might take some time before </w:t>
      </w:r>
      <w:r w:rsidR="00217448">
        <w:rPr>
          <w:lang w:val="en-US"/>
        </w:rPr>
        <w:t xml:space="preserve">the file size </w:t>
      </w:r>
      <w:r w:rsidR="00D96301">
        <w:rPr>
          <w:lang w:val="en-US"/>
        </w:rPr>
        <w:t>starts to increase</w:t>
      </w:r>
      <w:r>
        <w:rPr>
          <w:lang w:val="en-US"/>
        </w:rPr>
        <w:t>)</w:t>
      </w:r>
      <w:r w:rsidR="00D96301">
        <w:rPr>
          <w:lang w:val="en-US"/>
        </w:rPr>
        <w:t xml:space="preserve">. This parameter </w:t>
      </w:r>
      <w:r w:rsidR="00217448">
        <w:rPr>
          <w:lang w:val="en-US"/>
        </w:rPr>
        <w:t xml:space="preserve">must </w:t>
      </w:r>
      <w:r w:rsidR="00D96301">
        <w:rPr>
          <w:lang w:val="en-US"/>
        </w:rPr>
        <w:t>be smaller than the expected minimum final file size of any file generated</w:t>
      </w:r>
      <w:r w:rsidR="00217448">
        <w:rPr>
          <w:lang w:val="en-US"/>
        </w:rPr>
        <w:t xml:space="preserve"> by the instrument</w:t>
      </w:r>
      <w:r w:rsidR="00D96301">
        <w:rPr>
          <w:lang w:val="en-US"/>
        </w:rPr>
        <w:t xml:space="preserve">.  </w:t>
      </w:r>
    </w:p>
    <w:p w14:paraId="5CDE96B9" w14:textId="31EDF47F" w:rsidR="00217448" w:rsidRDefault="000106BF" w:rsidP="007D62F9">
      <w:pPr>
        <w:jc w:val="both"/>
        <w:rPr>
          <w:lang w:val="en-US"/>
        </w:rPr>
      </w:pPr>
      <w:r w:rsidRPr="0098267A">
        <w:rPr>
          <w:b/>
          <w:bCs/>
          <w:lang w:val="en-US"/>
        </w:rPr>
        <w:t>Step 11.</w:t>
      </w:r>
      <w:r>
        <w:rPr>
          <w:lang w:val="en-US"/>
        </w:rPr>
        <w:t xml:space="preserve"> </w:t>
      </w:r>
      <w:r w:rsidR="00217448">
        <w:rPr>
          <w:lang w:val="en-US"/>
        </w:rPr>
        <w:t xml:space="preserve">Specify the raw data </w:t>
      </w:r>
      <w:r w:rsidR="00EC55AE">
        <w:rPr>
          <w:lang w:val="en-US"/>
        </w:rPr>
        <w:t xml:space="preserve">file </w:t>
      </w:r>
      <w:r w:rsidR="00217448">
        <w:rPr>
          <w:lang w:val="en-US"/>
        </w:rPr>
        <w:t xml:space="preserve">suffix </w:t>
      </w:r>
      <w:r w:rsidR="00EC55AE">
        <w:rPr>
          <w:lang w:val="en-US"/>
        </w:rPr>
        <w:t>(e.g.,</w:t>
      </w:r>
      <w:r w:rsidR="008B5BDA">
        <w:rPr>
          <w:lang w:val="en-US"/>
        </w:rPr>
        <w:t>’</w:t>
      </w:r>
      <w:r w:rsidR="00EC55AE">
        <w:rPr>
          <w:lang w:val="en-US"/>
        </w:rPr>
        <w:t xml:space="preserve"> .d</w:t>
      </w:r>
      <w:r w:rsidR="008B5BDA">
        <w:rPr>
          <w:lang w:val="en-US"/>
        </w:rPr>
        <w:t>’</w:t>
      </w:r>
      <w:r w:rsidR="00EC55AE">
        <w:rPr>
          <w:lang w:val="en-US"/>
        </w:rPr>
        <w:t xml:space="preserve"> for Agilent), </w:t>
      </w:r>
      <w:r w:rsidR="00217448">
        <w:rPr>
          <w:lang w:val="en-US"/>
        </w:rPr>
        <w:t xml:space="preserve">and </w:t>
      </w:r>
      <w:r w:rsidR="00EC55AE">
        <w:rPr>
          <w:lang w:val="en-US"/>
        </w:rPr>
        <w:t xml:space="preserve">a </w:t>
      </w:r>
      <w:r w:rsidR="00217448">
        <w:rPr>
          <w:lang w:val="en-US"/>
        </w:rPr>
        <w:t xml:space="preserve">character </w:t>
      </w:r>
      <w:r w:rsidR="00EC55AE">
        <w:rPr>
          <w:lang w:val="en-US"/>
        </w:rPr>
        <w:t xml:space="preserve">string </w:t>
      </w:r>
      <w:commentRangeStart w:id="113"/>
      <w:commentRangeStart w:id="114"/>
      <w:r w:rsidR="00EC55AE">
        <w:rPr>
          <w:lang w:val="en-US"/>
        </w:rPr>
        <w:t>that specifies long term quality control samples</w:t>
      </w:r>
      <w:r w:rsidR="00827C9F">
        <w:rPr>
          <w:lang w:val="en-US"/>
        </w:rPr>
        <w:t xml:space="preserve"> (If you don’t use long term QCs</w:t>
      </w:r>
      <w:r w:rsidR="00793935">
        <w:rPr>
          <w:lang w:val="en-US"/>
        </w:rPr>
        <w:t>, any random string will do)</w:t>
      </w:r>
      <w:r w:rsidR="00EC55AE">
        <w:rPr>
          <w:lang w:val="en-US"/>
        </w:rPr>
        <w:t xml:space="preserve"> </w:t>
      </w:r>
      <w:commentRangeEnd w:id="113"/>
      <w:r w:rsidR="00217448">
        <w:rPr>
          <w:rStyle w:val="CommentReference"/>
        </w:rPr>
        <w:commentReference w:id="113"/>
      </w:r>
      <w:commentRangeEnd w:id="114"/>
      <w:r w:rsidR="00B802D8">
        <w:rPr>
          <w:rStyle w:val="CommentReference"/>
        </w:rPr>
        <w:commentReference w:id="114"/>
      </w:r>
      <w:r w:rsidR="00EC55AE">
        <w:rPr>
          <w:lang w:val="en-US"/>
        </w:rPr>
        <w:t xml:space="preserve">and the folder depth. Folder depth is defined as </w:t>
      </w:r>
      <w:r w:rsidR="00217448">
        <w:rPr>
          <w:lang w:val="en-US"/>
        </w:rPr>
        <w:t xml:space="preserve">the number of </w:t>
      </w:r>
      <w:r w:rsidR="00501893">
        <w:rPr>
          <w:lang w:val="en-US"/>
        </w:rPr>
        <w:t>folder</w:t>
      </w:r>
      <w:r w:rsidR="00217448">
        <w:rPr>
          <w:lang w:val="en-US"/>
        </w:rPr>
        <w:t xml:space="preserve"> level</w:t>
      </w:r>
      <w:r w:rsidR="00501893">
        <w:rPr>
          <w:lang w:val="en-US"/>
        </w:rPr>
        <w:t>s</w:t>
      </w:r>
      <w:r w:rsidR="00EC55AE">
        <w:rPr>
          <w:lang w:val="en-US"/>
        </w:rPr>
        <w:t xml:space="preserve"> below the </w:t>
      </w:r>
      <w:r w:rsidR="00217448">
        <w:rPr>
          <w:lang w:val="en-US"/>
        </w:rPr>
        <w:t>top level (</w:t>
      </w:r>
      <w:r w:rsidR="00EC55AE">
        <w:rPr>
          <w:lang w:val="en-US"/>
        </w:rPr>
        <w:t>Step 1</w:t>
      </w:r>
      <w:r w:rsidR="00217448">
        <w:rPr>
          <w:lang w:val="en-US"/>
        </w:rPr>
        <w:t>)</w:t>
      </w:r>
      <w:r w:rsidR="00EC55AE">
        <w:rPr>
          <w:lang w:val="en-US"/>
        </w:rPr>
        <w:t xml:space="preserve"> </w:t>
      </w:r>
      <w:r w:rsidR="00217448">
        <w:rPr>
          <w:lang w:val="en-US"/>
        </w:rPr>
        <w:t xml:space="preserve">where </w:t>
      </w:r>
      <w:r w:rsidR="00EC55AE">
        <w:rPr>
          <w:lang w:val="en-US"/>
        </w:rPr>
        <w:t xml:space="preserve">raw </w:t>
      </w:r>
      <w:r w:rsidR="00217448">
        <w:rPr>
          <w:lang w:val="en-US"/>
        </w:rPr>
        <w:t xml:space="preserve">instrument </w:t>
      </w:r>
      <w:r w:rsidR="00EC55AE">
        <w:rPr>
          <w:lang w:val="en-US"/>
        </w:rPr>
        <w:t xml:space="preserve">files will actually be generated. </w:t>
      </w:r>
    </w:p>
    <w:p w14:paraId="1A737983" w14:textId="71A61C7D" w:rsidR="000106BF" w:rsidRDefault="00EC55AE" w:rsidP="007D62F9">
      <w:pPr>
        <w:jc w:val="both"/>
        <w:rPr>
          <w:lang w:val="en-US"/>
        </w:rPr>
      </w:pPr>
      <w:r>
        <w:rPr>
          <w:lang w:val="en-US"/>
        </w:rPr>
        <w:t xml:space="preserve">E.g., if you monitor </w:t>
      </w:r>
      <w:r w:rsidR="00C734C4">
        <w:rPr>
          <w:lang w:val="en-US"/>
        </w:rPr>
        <w:t xml:space="preserve">the top level </w:t>
      </w:r>
      <w:r>
        <w:rPr>
          <w:lang w:val="en-US"/>
        </w:rPr>
        <w:t>“</w:t>
      </w:r>
      <w:r w:rsidR="00C734C4">
        <w:rPr>
          <w:lang w:val="en-US"/>
        </w:rPr>
        <w:t>Data</w:t>
      </w:r>
      <w:r>
        <w:rPr>
          <w:lang w:val="en-US"/>
        </w:rPr>
        <w:t>”</w:t>
      </w:r>
      <w:r w:rsidR="00C734C4">
        <w:rPr>
          <w:lang w:val="en-US"/>
        </w:rPr>
        <w:t xml:space="preserve"> folder, you may want to specify folder depth 4, corresponding to experiment, chromatography, polarity and batch, where the raw data are actually stored on the instrument computer </w:t>
      </w:r>
      <w:r w:rsidR="00C734C4" w:rsidRPr="00C51C74">
        <w:rPr>
          <w:lang w:val="en-US"/>
        </w:rPr>
        <w:t>(Figure 2)</w:t>
      </w:r>
      <w:r>
        <w:rPr>
          <w:lang w:val="en-US"/>
        </w:rPr>
        <w:t xml:space="preserve">. </w:t>
      </w:r>
      <w:r w:rsidR="00C734C4">
        <w:rPr>
          <w:lang w:val="en-US"/>
        </w:rPr>
        <w:t xml:space="preserve">However, the folder structure may </w:t>
      </w:r>
      <w:r w:rsidR="00827C9F">
        <w:rPr>
          <w:lang w:val="en-US"/>
        </w:rPr>
        <w:t xml:space="preserve">differ </w:t>
      </w:r>
      <w:r w:rsidR="00C734C4">
        <w:rPr>
          <w:lang w:val="en-US"/>
        </w:rPr>
        <w:t>between softwares and labs</w:t>
      </w:r>
      <w:r w:rsidRPr="00C51C74">
        <w:rPr>
          <w:lang w:val="en-US"/>
        </w:rPr>
        <w:t>.</w:t>
      </w:r>
      <w:r>
        <w:rPr>
          <w:lang w:val="en-US"/>
        </w:rPr>
        <w:t xml:space="preserve"> </w:t>
      </w:r>
    </w:p>
    <w:p w14:paraId="752CCE5D" w14:textId="77777777" w:rsidR="00C51C74" w:rsidRDefault="00C51C74" w:rsidP="00C51C74">
      <w:pPr>
        <w:keepNext/>
      </w:pPr>
      <w:r>
        <w:rPr>
          <w:noProof/>
          <w:lang w:val="en-US"/>
        </w:rPr>
        <w:drawing>
          <wp:inline distT="0" distB="0" distL="0" distR="0" wp14:anchorId="2D2CAE0E" wp14:editId="6C014B21">
            <wp:extent cx="5721350" cy="768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1350" cy="768350"/>
                    </a:xfrm>
                    <a:prstGeom prst="rect">
                      <a:avLst/>
                    </a:prstGeom>
                    <a:noFill/>
                    <a:ln>
                      <a:noFill/>
                    </a:ln>
                  </pic:spPr>
                </pic:pic>
              </a:graphicData>
            </a:graphic>
          </wp:inline>
        </w:drawing>
      </w:r>
    </w:p>
    <w:p w14:paraId="2B047219" w14:textId="413EC4C2" w:rsidR="00C51C74" w:rsidRPr="00C51C74" w:rsidRDefault="00C51C74" w:rsidP="00C51C74">
      <w:pPr>
        <w:pStyle w:val="Caption"/>
        <w:rPr>
          <w:lang w:val="en-US"/>
        </w:rPr>
      </w:pPr>
      <w:commentRangeStart w:id="115"/>
      <w:commentRangeStart w:id="116"/>
      <w:r w:rsidRPr="00C51C74">
        <w:rPr>
          <w:lang w:val="en-US"/>
        </w:rPr>
        <w:t xml:space="preserve">Figure </w:t>
      </w:r>
      <w:r>
        <w:fldChar w:fldCharType="begin"/>
      </w:r>
      <w:r w:rsidRPr="00C51C74">
        <w:rPr>
          <w:lang w:val="en-US"/>
        </w:rPr>
        <w:instrText xml:space="preserve"> SEQ Figure \* ARABIC </w:instrText>
      </w:r>
      <w:r>
        <w:fldChar w:fldCharType="separate"/>
      </w:r>
      <w:r w:rsidR="00353034">
        <w:rPr>
          <w:noProof/>
          <w:lang w:val="en-US"/>
        </w:rPr>
        <w:t>2</w:t>
      </w:r>
      <w:r>
        <w:fldChar w:fldCharType="end"/>
      </w:r>
      <w:r w:rsidRPr="00C51C74">
        <w:rPr>
          <w:lang w:val="en-US"/>
        </w:rPr>
        <w:t xml:space="preserve">. </w:t>
      </w:r>
      <w:commentRangeEnd w:id="115"/>
      <w:r w:rsidR="00C734C4">
        <w:rPr>
          <w:rStyle w:val="CommentReference"/>
          <w:i w:val="0"/>
          <w:iCs w:val="0"/>
          <w:color w:val="auto"/>
        </w:rPr>
        <w:commentReference w:id="115"/>
      </w:r>
      <w:commentRangeEnd w:id="116"/>
      <w:r w:rsidR="00CC19DA">
        <w:rPr>
          <w:rStyle w:val="CommentReference"/>
          <w:i w:val="0"/>
          <w:iCs w:val="0"/>
          <w:color w:val="auto"/>
        </w:rPr>
        <w:commentReference w:id="116"/>
      </w:r>
      <w:r w:rsidRPr="00C51C74">
        <w:rPr>
          <w:lang w:val="en-US"/>
        </w:rPr>
        <w:t>Shows and e</w:t>
      </w:r>
      <w:r>
        <w:rPr>
          <w:lang w:val="en-US"/>
        </w:rPr>
        <w:t>xample of a folder structure where folder depth should be equal to 3, where a) shows the folder that should be selected in Step 1, and b) demonstrates 3 folders downstream where the raw data files will be generated</w:t>
      </w:r>
    </w:p>
    <w:p w14:paraId="5D1651CD" w14:textId="77777777" w:rsidR="00C51C74" w:rsidRDefault="00C51C74" w:rsidP="00020923">
      <w:pPr>
        <w:rPr>
          <w:lang w:val="en-US"/>
        </w:rPr>
      </w:pPr>
    </w:p>
    <w:p w14:paraId="0D46214D" w14:textId="7B717950" w:rsidR="00201ADE" w:rsidRDefault="009A3256">
      <w:pPr>
        <w:rPr>
          <w:lang w:val="en-US"/>
        </w:rPr>
      </w:pPr>
      <w:r w:rsidRPr="0098267A">
        <w:rPr>
          <w:b/>
          <w:bCs/>
          <w:lang w:val="en-US"/>
        </w:rPr>
        <w:t>Step 1</w:t>
      </w:r>
      <w:r w:rsidR="00AF1B32">
        <w:rPr>
          <w:b/>
          <w:bCs/>
          <w:lang w:val="en-US"/>
        </w:rPr>
        <w:t>2</w:t>
      </w:r>
      <w:r w:rsidR="0098267A" w:rsidRPr="0098267A">
        <w:rPr>
          <w:b/>
          <w:bCs/>
          <w:lang w:val="en-US"/>
        </w:rPr>
        <w:t>.</w:t>
      </w:r>
      <w:r>
        <w:rPr>
          <w:lang w:val="en-US"/>
        </w:rPr>
        <w:t xml:space="preserve"> (Optional). Configure slack channels.</w:t>
      </w:r>
      <w:r w:rsidR="00C734C4">
        <w:rPr>
          <w:lang w:val="en-US"/>
        </w:rPr>
        <w:t xml:space="preserve"> </w:t>
      </w:r>
      <w:r w:rsidR="00C734C4" w:rsidRPr="00B3639D">
        <w:rPr>
          <w:i/>
          <w:iCs/>
          <w:lang w:val="en-US"/>
        </w:rPr>
        <w:t>QualiMon</w:t>
      </w:r>
      <w:r w:rsidR="00C734C4">
        <w:rPr>
          <w:lang w:val="en-US"/>
        </w:rPr>
        <w:t xml:space="preserve"> can be set up for delivering live updates of </w:t>
      </w:r>
      <w:r>
        <w:rPr>
          <w:lang w:val="en-US"/>
        </w:rPr>
        <w:t>automated quality monitoring to your phone or other device</w:t>
      </w:r>
      <w:r w:rsidR="00C734C4">
        <w:rPr>
          <w:lang w:val="en-US"/>
        </w:rPr>
        <w:t>. P</w:t>
      </w:r>
      <w:r>
        <w:rPr>
          <w:lang w:val="en-US"/>
        </w:rPr>
        <w:t xml:space="preserve">lease see </w:t>
      </w:r>
      <w:r w:rsidR="00C734C4">
        <w:rPr>
          <w:lang w:val="en-US"/>
        </w:rPr>
        <w:t xml:space="preserve">the separate </w:t>
      </w:r>
      <w:r>
        <w:rPr>
          <w:lang w:val="en-US"/>
        </w:rPr>
        <w:t>“Setting up slack channel”</w:t>
      </w:r>
      <w:r w:rsidR="00C734C4">
        <w:rPr>
          <w:lang w:val="en-US"/>
        </w:rPr>
        <w:t xml:space="preserve"> section</w:t>
      </w:r>
      <w:r>
        <w:rPr>
          <w:lang w:val="en-US"/>
        </w:rPr>
        <w:t xml:space="preserve">. </w:t>
      </w:r>
    </w:p>
    <w:p w14:paraId="132EF3F1" w14:textId="64513F96" w:rsidR="00AF1B32" w:rsidRPr="00201ADE" w:rsidRDefault="00AF1B32">
      <w:pPr>
        <w:rPr>
          <w:highlight w:val="yellow"/>
          <w:lang w:val="en-US"/>
        </w:rPr>
      </w:pPr>
      <w:r w:rsidRPr="0098267A">
        <w:rPr>
          <w:b/>
          <w:bCs/>
          <w:lang w:val="en-US"/>
        </w:rPr>
        <w:t>Step 1</w:t>
      </w:r>
      <w:r>
        <w:rPr>
          <w:b/>
          <w:bCs/>
          <w:lang w:val="en-US"/>
        </w:rPr>
        <w:t>3</w:t>
      </w:r>
      <w:r w:rsidRPr="0098267A">
        <w:rPr>
          <w:b/>
          <w:bCs/>
          <w:lang w:val="en-US"/>
        </w:rPr>
        <w:t>.</w:t>
      </w:r>
      <w:r>
        <w:rPr>
          <w:lang w:val="en-US"/>
        </w:rPr>
        <w:t xml:space="preserve"> Select a folder and a file name for the config file and finally click the create file button to create your configuration file.</w:t>
      </w:r>
    </w:p>
    <w:p w14:paraId="5A64B5A7" w14:textId="6B377EB6" w:rsidR="00B2275A" w:rsidRPr="001576F3" w:rsidRDefault="00B2275A">
      <w:pPr>
        <w:rPr>
          <w:highlight w:val="yellow"/>
          <w:lang w:val="en-US"/>
        </w:rPr>
        <w:sectPr w:rsidR="00B2275A" w:rsidRPr="001576F3" w:rsidSect="00201ADE">
          <w:pgSz w:w="11906" w:h="16838"/>
          <w:pgMar w:top="1440" w:right="1440" w:bottom="1440" w:left="1440" w:header="708" w:footer="708" w:gutter="0"/>
          <w:cols w:space="708"/>
          <w:docGrid w:linePitch="360"/>
        </w:sectPr>
      </w:pPr>
    </w:p>
    <w:p w14:paraId="15B2BB3F" w14:textId="433AEDB3" w:rsidR="00201ADE" w:rsidRPr="00201ADE" w:rsidRDefault="00CD3550">
      <w:pPr>
        <w:rPr>
          <w:highlight w:val="yellow"/>
          <w:lang w:val="en-US"/>
        </w:rPr>
      </w:pPr>
      <w:del w:id="117" w:author="Anton Ribbenstedt" w:date="2022-08-22T11:04:00Z">
        <w:r w:rsidDel="00CD3550">
          <w:rPr>
            <w:noProof/>
          </w:rPr>
          <w:lastRenderedPageBreak/>
          <w:drawing>
            <wp:anchor distT="0" distB="0" distL="114300" distR="114300" simplePos="0" relativeHeight="251658240" behindDoc="0" locked="0" layoutInCell="1" allowOverlap="1" wp14:anchorId="7A49602B" wp14:editId="6134BCCC">
              <wp:simplePos x="0" y="0"/>
              <wp:positionH relativeFrom="margin">
                <wp:posOffset>-819150</wp:posOffset>
              </wp:positionH>
              <wp:positionV relativeFrom="paragraph">
                <wp:posOffset>293370</wp:posOffset>
              </wp:positionV>
              <wp:extent cx="10490200" cy="4187190"/>
              <wp:effectExtent l="0" t="0" r="635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490200" cy="4187190"/>
                      </a:xfrm>
                      <a:prstGeom prst="rect">
                        <a:avLst/>
                      </a:prstGeom>
                    </pic:spPr>
                  </pic:pic>
                </a:graphicData>
              </a:graphic>
              <wp14:sizeRelH relativeFrom="margin">
                <wp14:pctWidth>0</wp14:pctWidth>
              </wp14:sizeRelH>
              <wp14:sizeRelV relativeFrom="margin">
                <wp14:pctHeight>0</wp14:pctHeight>
              </wp14:sizeRelV>
            </wp:anchor>
          </w:drawing>
        </w:r>
      </w:del>
      <w:r w:rsidR="00201ADE">
        <w:rPr>
          <w:noProof/>
        </w:rPr>
        <mc:AlternateContent>
          <mc:Choice Requires="wps">
            <w:drawing>
              <wp:anchor distT="0" distB="0" distL="114300" distR="114300" simplePos="0" relativeHeight="251660288" behindDoc="0" locked="0" layoutInCell="1" allowOverlap="1" wp14:anchorId="2FA539B2" wp14:editId="46BDB66E">
                <wp:simplePos x="0" y="0"/>
                <wp:positionH relativeFrom="column">
                  <wp:posOffset>-816610</wp:posOffset>
                </wp:positionH>
                <wp:positionV relativeFrom="paragraph">
                  <wp:posOffset>4831715</wp:posOffset>
                </wp:positionV>
                <wp:extent cx="1049020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0490200" cy="635"/>
                        </a:xfrm>
                        <a:prstGeom prst="rect">
                          <a:avLst/>
                        </a:prstGeom>
                        <a:solidFill>
                          <a:prstClr val="white"/>
                        </a:solidFill>
                        <a:ln>
                          <a:noFill/>
                        </a:ln>
                      </wps:spPr>
                      <wps:txbx>
                        <w:txbxContent>
                          <w:p w14:paraId="461CD99D" w14:textId="0A0950EE" w:rsidR="00201ADE" w:rsidRPr="00201ADE" w:rsidRDefault="00201ADE" w:rsidP="00201ADE">
                            <w:pPr>
                              <w:pStyle w:val="Caption"/>
                              <w:rPr>
                                <w:noProof/>
                                <w:lang w:val="en-US"/>
                              </w:rPr>
                            </w:pPr>
                            <w:r w:rsidRPr="00201ADE">
                              <w:rPr>
                                <w:lang w:val="en-US"/>
                              </w:rPr>
                              <w:t xml:space="preserve">Figure </w:t>
                            </w:r>
                            <w:r>
                              <w:fldChar w:fldCharType="begin"/>
                            </w:r>
                            <w:r w:rsidRPr="00201ADE">
                              <w:rPr>
                                <w:lang w:val="en-US"/>
                              </w:rPr>
                              <w:instrText xml:space="preserve"> SEQ Figure \* ARABIC </w:instrText>
                            </w:r>
                            <w:r>
                              <w:fldChar w:fldCharType="separate"/>
                            </w:r>
                            <w:r w:rsidR="00353034">
                              <w:rPr>
                                <w:noProof/>
                                <w:lang w:val="en-US"/>
                              </w:rPr>
                              <w:t>3</w:t>
                            </w:r>
                            <w:r>
                              <w:fldChar w:fldCharType="end"/>
                            </w:r>
                            <w:r w:rsidRPr="00201ADE">
                              <w:rPr>
                                <w:lang w:val="en-US"/>
                              </w:rPr>
                              <w:t xml:space="preserve">. Example of </w:t>
                            </w:r>
                            <w:del w:id="118" w:author="Carl Brunius" w:date="2022-08-19T14:57:00Z">
                              <w:r w:rsidRPr="00201ADE" w:rsidDel="009C5B1E">
                                <w:rPr>
                                  <w:lang w:val="en-US"/>
                                </w:rPr>
                                <w:delText xml:space="preserve">how </w:delText>
                              </w:r>
                            </w:del>
                            <w:ins w:id="119" w:author="Carl Brunius" w:date="2022-08-19T14:57:00Z">
                              <w:r w:rsidR="009C5B1E">
                                <w:rPr>
                                  <w:lang w:val="en-US"/>
                                </w:rPr>
                                <w:t>what the</w:t>
                              </w:r>
                              <w:r w:rsidR="009C5B1E" w:rsidRPr="00201ADE">
                                <w:rPr>
                                  <w:lang w:val="en-US"/>
                                </w:rPr>
                                <w:t xml:space="preserve"> </w:t>
                              </w:r>
                            </w:ins>
                            <w:r w:rsidRPr="00201ADE">
                              <w:rPr>
                                <w:lang w:val="en-US"/>
                              </w:rPr>
                              <w:t>configuration f</w:t>
                            </w:r>
                            <w:r>
                              <w:rPr>
                                <w:lang w:val="en-US"/>
                              </w:rPr>
                              <w:t xml:space="preserve">ile setup might look </w:t>
                            </w:r>
                            <w:ins w:id="120" w:author="Carl Brunius" w:date="2022-08-19T14:57:00Z">
                              <w:r w:rsidR="009C5B1E">
                                <w:rPr>
                                  <w:lang w:val="en-US"/>
                                </w:rPr>
                                <w:t xml:space="preserve">like </w:t>
                              </w:r>
                            </w:ins>
                            <w:r>
                              <w:rPr>
                                <w:lang w:val="en-US"/>
                              </w:rPr>
                              <w:t>once completed.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FA539B2" id="_x0000_t202" coordsize="21600,21600" o:spt="202" path="m,l,21600r21600,l21600,xe">
                <v:stroke joinstyle="miter"/>
                <v:path gradientshapeok="t" o:connecttype="rect"/>
              </v:shapetype>
              <v:shape id="Text Box 1" o:spid="_x0000_s1026" type="#_x0000_t202" style="position:absolute;margin-left:-64.3pt;margin-top:380.45pt;width:82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" stroked="f">
                <v:textbox style="mso-fit-shape-to-text:t" inset="0,0,0,0">
                  <w:txbxContent>
                    <w:p w14:paraId="461CD99D" w14:textId="0A0950EE" w:rsidR="00201ADE" w:rsidRPr="00201ADE" w:rsidRDefault="00201ADE" w:rsidP="00201ADE">
                      <w:pPr>
                        <w:pStyle w:val="Caption"/>
                        <w:rPr>
                          <w:noProof/>
                          <w:lang w:val="en-US"/>
                        </w:rPr>
                      </w:pPr>
                      <w:r w:rsidRPr="00201ADE">
                        <w:rPr>
                          <w:lang w:val="en-US"/>
                        </w:rPr>
                        <w:t xml:space="preserve">Figure </w:t>
                      </w:r>
                      <w:r>
                        <w:fldChar w:fldCharType="begin"/>
                      </w:r>
                      <w:r w:rsidRPr="00201ADE">
                        <w:rPr>
                          <w:lang w:val="en-US"/>
                        </w:rPr>
                        <w:instrText xml:space="preserve"> SEQ Figure \* ARABIC </w:instrText>
                      </w:r>
                      <w:r>
                        <w:fldChar w:fldCharType="separate"/>
                      </w:r>
                      <w:r w:rsidR="00353034">
                        <w:rPr>
                          <w:noProof/>
                          <w:lang w:val="en-US"/>
                        </w:rPr>
                        <w:t>3</w:t>
                      </w:r>
                      <w:r>
                        <w:fldChar w:fldCharType="end"/>
                      </w:r>
                      <w:r w:rsidRPr="00201ADE">
                        <w:rPr>
                          <w:lang w:val="en-US"/>
                        </w:rPr>
                        <w:t xml:space="preserve">. Example of </w:t>
                      </w:r>
                      <w:del w:id="121" w:author="Carl Brunius" w:date="2022-08-19T14:57:00Z">
                        <w:r w:rsidRPr="00201ADE" w:rsidDel="009C5B1E">
                          <w:rPr>
                            <w:lang w:val="en-US"/>
                          </w:rPr>
                          <w:delText xml:space="preserve">how </w:delText>
                        </w:r>
                      </w:del>
                      <w:ins w:id="122" w:author="Carl Brunius" w:date="2022-08-19T14:57:00Z">
                        <w:r w:rsidR="009C5B1E">
                          <w:rPr>
                            <w:lang w:val="en-US"/>
                          </w:rPr>
                          <w:t>what the</w:t>
                        </w:r>
                        <w:r w:rsidR="009C5B1E" w:rsidRPr="00201ADE">
                          <w:rPr>
                            <w:lang w:val="en-US"/>
                          </w:rPr>
                          <w:t xml:space="preserve"> </w:t>
                        </w:r>
                      </w:ins>
                      <w:r w:rsidRPr="00201ADE">
                        <w:rPr>
                          <w:lang w:val="en-US"/>
                        </w:rPr>
                        <w:t>configuration f</w:t>
                      </w:r>
                      <w:r>
                        <w:rPr>
                          <w:lang w:val="en-US"/>
                        </w:rPr>
                        <w:t xml:space="preserve">ile setup might look </w:t>
                      </w:r>
                      <w:ins w:id="123" w:author="Carl Brunius" w:date="2022-08-19T14:57:00Z">
                        <w:r w:rsidR="009C5B1E">
                          <w:rPr>
                            <w:lang w:val="en-US"/>
                          </w:rPr>
                          <w:t xml:space="preserve">like </w:t>
                        </w:r>
                      </w:ins>
                      <w:r>
                        <w:rPr>
                          <w:lang w:val="en-US"/>
                        </w:rPr>
                        <w:t>once completed.</w:t>
                      </w:r>
                    </w:p>
                  </w:txbxContent>
                </v:textbox>
                <w10:wrap type="square"/>
              </v:shape>
            </w:pict>
          </mc:Fallback>
        </mc:AlternateContent>
      </w:r>
      <w:r w:rsidR="00201ADE" w:rsidRPr="00201ADE">
        <w:rPr>
          <w:highlight w:val="yellow"/>
          <w:lang w:val="en-US"/>
        </w:rPr>
        <w:br w:type="page"/>
      </w:r>
    </w:p>
    <w:p w14:paraId="75D2BE84" w14:textId="77777777" w:rsidR="00201ADE" w:rsidRPr="00201ADE" w:rsidRDefault="00201ADE" w:rsidP="00020923">
      <w:pPr>
        <w:rPr>
          <w:highlight w:val="yellow"/>
          <w:lang w:val="en-US"/>
        </w:rPr>
        <w:sectPr w:rsidR="00201ADE" w:rsidRPr="00201ADE" w:rsidSect="00201ADE">
          <w:pgSz w:w="16838" w:h="11906" w:orient="landscape"/>
          <w:pgMar w:top="1440" w:right="1440" w:bottom="1440" w:left="1440" w:header="709" w:footer="709" w:gutter="0"/>
          <w:cols w:space="708"/>
          <w:docGrid w:linePitch="360"/>
        </w:sectPr>
      </w:pPr>
    </w:p>
    <w:p w14:paraId="40F26527" w14:textId="6499A819" w:rsidR="00201ADE" w:rsidRPr="00201ADE" w:rsidRDefault="00201ADE" w:rsidP="00020923">
      <w:pPr>
        <w:rPr>
          <w:highlight w:val="yellow"/>
          <w:lang w:val="en-US"/>
        </w:rPr>
      </w:pPr>
    </w:p>
    <w:p w14:paraId="23A006AE" w14:textId="2D164E95" w:rsidR="003E76D4" w:rsidRPr="003E76D4" w:rsidRDefault="003E76D4" w:rsidP="003E76D4">
      <w:pPr>
        <w:pStyle w:val="Heading2"/>
        <w:rPr>
          <w:lang w:val="en-US"/>
        </w:rPr>
      </w:pPr>
      <w:commentRangeStart w:id="124"/>
      <w:r w:rsidRPr="003E76D4">
        <w:rPr>
          <w:lang w:val="en-US"/>
        </w:rPr>
        <w:t>D</w:t>
      </w:r>
      <w:r>
        <w:rPr>
          <w:lang w:val="en-US"/>
        </w:rPr>
        <w:t>etermination of soft and hard limits (Optional, but recommended)</w:t>
      </w:r>
      <w:commentRangeEnd w:id="124"/>
      <w:r w:rsidR="00501893">
        <w:rPr>
          <w:rStyle w:val="CommentReference"/>
          <w:rFonts w:asciiTheme="minorHAnsi" w:eastAsiaTheme="minorHAnsi" w:hAnsiTheme="minorHAnsi" w:cstheme="minorBidi"/>
          <w:color w:val="auto"/>
        </w:rPr>
        <w:commentReference w:id="124"/>
      </w:r>
    </w:p>
    <w:p w14:paraId="01DD7D50" w14:textId="02A25FDB" w:rsidR="005A05A7" w:rsidRDefault="00B272E4" w:rsidP="007D62F9">
      <w:pPr>
        <w:jc w:val="both"/>
        <w:rPr>
          <w:lang w:val="en-US"/>
        </w:rPr>
      </w:pPr>
      <w:r w:rsidRPr="00B272E4">
        <w:rPr>
          <w:lang w:val="en-US"/>
        </w:rPr>
        <w:t>Once a configuration file h</w:t>
      </w:r>
      <w:r>
        <w:rPr>
          <w:lang w:val="en-US"/>
        </w:rPr>
        <w:t xml:space="preserve">as been generated, there is also </w:t>
      </w:r>
      <w:r w:rsidR="005A05A7">
        <w:rPr>
          <w:lang w:val="en-US"/>
        </w:rPr>
        <w:t xml:space="preserve">the </w:t>
      </w:r>
      <w:r>
        <w:rPr>
          <w:lang w:val="en-US"/>
        </w:rPr>
        <w:t xml:space="preserve">possibility to determine soft and hard limits. </w:t>
      </w:r>
      <w:ins w:id="125" w:author="Anton Ribbenstedt" w:date="2022-08-22T11:32:00Z">
        <w:r w:rsidR="00C0764C" w:rsidRPr="00C0764C">
          <w:rPr>
            <w:i/>
            <w:iCs/>
            <w:lang w:val="en-US"/>
            <w:rPrChange w:id="126" w:author="Anton Ribbenstedt" w:date="2022-08-22T11:33:00Z">
              <w:rPr>
                <w:lang w:val="en-US"/>
              </w:rPr>
            </w:rPrChange>
          </w:rPr>
          <w:t>QualiMon</w:t>
        </w:r>
        <w:r w:rsidR="00C0764C">
          <w:rPr>
            <w:lang w:val="en-US"/>
          </w:rPr>
          <w:t xml:space="preserve"> uses</w:t>
        </w:r>
      </w:ins>
      <w:ins w:id="127" w:author="Anton Ribbenstedt" w:date="2022-08-22T11:33:00Z">
        <w:r w:rsidR="00C0764C">
          <w:rPr>
            <w:lang w:val="en-US"/>
          </w:rPr>
          <w:t xml:space="preserve"> a scoring system to summarize the results of all tests carried out on each sample to the user. </w:t>
        </w:r>
      </w:ins>
      <w:ins w:id="128" w:author="Anton Ribbenstedt" w:date="2022-08-22T11:35:00Z">
        <w:r w:rsidR="00C0764C">
          <w:rPr>
            <w:lang w:val="en-US"/>
          </w:rPr>
          <w:t xml:space="preserve">For every metric </w:t>
        </w:r>
      </w:ins>
      <w:ins w:id="129" w:author="Anton Ribbenstedt" w:date="2022-08-22T11:36:00Z">
        <w:r w:rsidR="00C0764C">
          <w:rPr>
            <w:lang w:val="en-US"/>
          </w:rPr>
          <w:t xml:space="preserve">a sample which differs significantly from previous samples will receive +1 for its status score. If soft and hard limits are setup and broken for a metric </w:t>
        </w:r>
      </w:ins>
      <w:ins w:id="130" w:author="Anton Ribbenstedt" w:date="2022-08-22T11:37:00Z">
        <w:r w:rsidR="00C0764C">
          <w:rPr>
            <w:lang w:val="en-US"/>
          </w:rPr>
          <w:t>the soft limit will contribute +1 while the hard limit will contribute +2. The total status score is ultimately divided by the total potential score to get a sca</w:t>
        </w:r>
      </w:ins>
      <w:ins w:id="131" w:author="Anton Ribbenstedt" w:date="2022-08-22T11:38:00Z">
        <w:r w:rsidR="00C0764C">
          <w:rPr>
            <w:lang w:val="en-US"/>
          </w:rPr>
          <w:t>le ranging from 0 to 1, where a higher score means the sample is worse than a lower score.</w:t>
        </w:r>
      </w:ins>
      <w:ins w:id="132" w:author="Anton Ribbenstedt" w:date="2022-08-22T11:33:00Z">
        <w:r w:rsidR="00C0764C">
          <w:rPr>
            <w:lang w:val="en-US"/>
          </w:rPr>
          <w:t xml:space="preserve"> </w:t>
        </w:r>
      </w:ins>
      <w:ins w:id="133" w:author="Anton Ribbenstedt" w:date="2022-08-22T11:04:00Z">
        <w:r w:rsidR="00CD3550">
          <w:rPr>
            <w:lang w:val="en-US"/>
          </w:rPr>
          <w:t>S</w:t>
        </w:r>
      </w:ins>
      <w:ins w:id="134" w:author="Anton Ribbenstedt" w:date="2022-08-22T11:05:00Z">
        <w:r w:rsidR="00CD3550">
          <w:rPr>
            <w:lang w:val="en-US"/>
          </w:rPr>
          <w:t xml:space="preserve">oft and hard limits are </w:t>
        </w:r>
      </w:ins>
      <w:ins w:id="135" w:author="Anton Ribbenstedt" w:date="2022-08-22T11:38:00Z">
        <w:r w:rsidR="00C0764C">
          <w:rPr>
            <w:lang w:val="en-US"/>
          </w:rPr>
          <w:t xml:space="preserve">also useful to avoid situations </w:t>
        </w:r>
      </w:ins>
      <w:ins w:id="136" w:author="Anton Ribbenstedt" w:date="2022-08-22T11:05:00Z">
        <w:r w:rsidR="00CD3550">
          <w:rPr>
            <w:lang w:val="en-US"/>
          </w:rPr>
          <w:t>where relative quality test</w:t>
        </w:r>
      </w:ins>
      <w:ins w:id="137" w:author="Anton Ribbenstedt" w:date="2022-08-22T11:06:00Z">
        <w:r w:rsidR="00CD3550">
          <w:rPr>
            <w:lang w:val="en-US"/>
          </w:rPr>
          <w:t xml:space="preserve">s </w:t>
        </w:r>
      </w:ins>
      <w:ins w:id="138" w:author="Anton Ribbenstedt" w:date="2022-08-22T11:38:00Z">
        <w:r w:rsidR="00C0764C">
          <w:rPr>
            <w:lang w:val="en-US"/>
          </w:rPr>
          <w:t xml:space="preserve">will no longer detect a bad </w:t>
        </w:r>
      </w:ins>
      <w:ins w:id="139" w:author="Anton Ribbenstedt" w:date="2022-08-22T11:05:00Z">
        <w:r w:rsidR="00CD3550">
          <w:rPr>
            <w:lang w:val="en-US"/>
          </w:rPr>
          <w:t xml:space="preserve">sample </w:t>
        </w:r>
      </w:ins>
      <w:ins w:id="140" w:author="Anton Ribbenstedt" w:date="2022-08-22T11:06:00Z">
        <w:r w:rsidR="00CD3550">
          <w:rPr>
            <w:lang w:val="en-US"/>
          </w:rPr>
          <w:t xml:space="preserve">because too many bad samples are influencing the distributions used </w:t>
        </w:r>
      </w:ins>
      <w:ins w:id="141" w:author="Anton Ribbenstedt" w:date="2022-08-22T11:07:00Z">
        <w:r w:rsidR="00CD3550">
          <w:rPr>
            <w:lang w:val="en-US"/>
          </w:rPr>
          <w:t xml:space="preserve">for </w:t>
        </w:r>
      </w:ins>
      <w:ins w:id="142" w:author="Anton Ribbenstedt" w:date="2022-08-22T11:39:00Z">
        <w:r w:rsidR="00C0764C">
          <w:rPr>
            <w:lang w:val="en-US"/>
          </w:rPr>
          <w:t>the tests</w:t>
        </w:r>
      </w:ins>
      <w:ins w:id="143" w:author="Anton Ribbenstedt" w:date="2022-08-22T11:07:00Z">
        <w:r w:rsidR="00CD3550">
          <w:rPr>
            <w:lang w:val="en-US"/>
          </w:rPr>
          <w:t>. The</w:t>
        </w:r>
      </w:ins>
      <w:ins w:id="144" w:author="Anton Ribbenstedt" w:date="2022-08-22T11:08:00Z">
        <w:r w:rsidR="00CD3550">
          <w:rPr>
            <w:lang w:val="en-US"/>
          </w:rPr>
          <w:t>se li</w:t>
        </w:r>
      </w:ins>
      <w:ins w:id="145" w:author="Anton Ribbenstedt" w:date="2022-08-22T11:12:00Z">
        <w:r w:rsidR="00CD3550">
          <w:rPr>
            <w:lang w:val="en-US"/>
          </w:rPr>
          <w:t>mits monitor either perce</w:t>
        </w:r>
      </w:ins>
      <w:ins w:id="146" w:author="Anton Ribbenstedt" w:date="2022-08-22T11:13:00Z">
        <w:r w:rsidR="00CD3550">
          <w:rPr>
            <w:lang w:val="en-US"/>
          </w:rPr>
          <w:t xml:space="preserve">ntages of LaMas </w:t>
        </w:r>
        <w:r w:rsidR="00B73472">
          <w:rPr>
            <w:lang w:val="en-US"/>
          </w:rPr>
          <w:t>which have been determined to be outliers</w:t>
        </w:r>
        <w:r w:rsidR="00CD3550">
          <w:rPr>
            <w:lang w:val="en-US"/>
          </w:rPr>
          <w:t xml:space="preserve"> or absolute values of sample level</w:t>
        </w:r>
        <w:r w:rsidR="00B73472">
          <w:rPr>
            <w:lang w:val="en-US"/>
          </w:rPr>
          <w:t xml:space="preserve"> metrics (e.g. TIC). If</w:t>
        </w:r>
      </w:ins>
      <w:ins w:id="147" w:author="Anton Ribbenstedt" w:date="2022-08-22T11:14:00Z">
        <w:r w:rsidR="00B73472">
          <w:rPr>
            <w:lang w:val="en-US"/>
          </w:rPr>
          <w:t xml:space="preserve"> a sample would surpass </w:t>
        </w:r>
      </w:ins>
      <w:ins w:id="148" w:author="Anton Ribbenstedt" w:date="2022-08-22T11:15:00Z">
        <w:r w:rsidR="00B73472">
          <w:rPr>
            <w:lang w:val="en-US"/>
          </w:rPr>
          <w:t>these limits the status score would be increased a little, for the soft limit, or a lot, for the hard limit</w:t>
        </w:r>
      </w:ins>
      <w:ins w:id="149" w:author="Anton Ribbenstedt" w:date="2022-08-22T11:16:00Z">
        <w:r w:rsidR="00B73472">
          <w:rPr>
            <w:lang w:val="en-US"/>
          </w:rPr>
          <w:t>. It’s also possible to setup a hard-limit slack channel which will inform the user over notification that a sample has broken a hard limit.</w:t>
        </w:r>
      </w:ins>
      <w:ins w:id="150" w:author="Anton Ribbenstedt" w:date="2022-08-22T11:05:00Z">
        <w:r w:rsidR="00CD3550">
          <w:rPr>
            <w:lang w:val="en-US"/>
          </w:rPr>
          <w:t xml:space="preserve"> </w:t>
        </w:r>
      </w:ins>
      <w:ins w:id="151" w:author="Carl Brunius" w:date="2022-08-19T14:58:00Z">
        <w:del w:id="152" w:author="Anton Ribbenstedt" w:date="2022-08-22T11:04:00Z">
          <w:r w:rsidR="005A05A7" w:rsidRPr="00CD3550" w:rsidDel="00CD3550">
            <w:rPr>
              <w:lang w:val="en-US"/>
            </w:rPr>
            <w:delText xml:space="preserve">{förklaring vad vi menar med detta I en kort mening}. </w:delText>
          </w:r>
        </w:del>
      </w:ins>
      <w:del w:id="153" w:author="Anton Ribbenstedt" w:date="2022-08-22T11:17:00Z">
        <w:r w:rsidDel="00B73472">
          <w:rPr>
            <w:lang w:val="en-US"/>
          </w:rPr>
          <w:delText xml:space="preserve">However, </w:delText>
        </w:r>
        <w:r w:rsidR="006606F1" w:rsidDel="00B73472">
          <w:rPr>
            <w:lang w:val="en-US"/>
          </w:rPr>
          <w:delText>this</w:delText>
        </w:r>
      </w:del>
      <w:ins w:id="154" w:author="Anton Ribbenstedt" w:date="2022-08-22T11:17:00Z">
        <w:r w:rsidR="00B73472">
          <w:rPr>
            <w:lang w:val="en-US"/>
          </w:rPr>
          <w:t>Setting up soft and hard limits</w:t>
        </w:r>
      </w:ins>
      <w:r w:rsidR="006606F1">
        <w:rPr>
          <w:lang w:val="en-US"/>
        </w:rPr>
        <w:t xml:space="preserve"> requires </w:t>
      </w:r>
      <w:r>
        <w:rPr>
          <w:lang w:val="en-US"/>
        </w:rPr>
        <w:t xml:space="preserve">data processed through </w:t>
      </w:r>
      <w:r>
        <w:rPr>
          <w:i/>
          <w:iCs/>
          <w:lang w:val="en-US"/>
        </w:rPr>
        <w:t>QualiMon</w:t>
      </w:r>
      <w:r>
        <w:rPr>
          <w:lang w:val="en-US"/>
        </w:rPr>
        <w:t xml:space="preserve">. </w:t>
      </w:r>
      <w:r w:rsidR="005A05A7">
        <w:rPr>
          <w:lang w:val="en-US"/>
        </w:rPr>
        <w:t>Please note that</w:t>
      </w:r>
      <w:r>
        <w:rPr>
          <w:lang w:val="en-US"/>
        </w:rPr>
        <w:t xml:space="preserve"> it is possible to use the same data that was used to determine the LaMas</w:t>
      </w:r>
      <w:r w:rsidR="005A05A7">
        <w:rPr>
          <w:lang w:val="en-US"/>
        </w:rPr>
        <w:t xml:space="preserve"> for this purpose: </w:t>
      </w:r>
      <w:r>
        <w:rPr>
          <w:i/>
          <w:iCs/>
          <w:lang w:val="en-US"/>
        </w:rPr>
        <w:t xml:space="preserve">QualiMon </w:t>
      </w:r>
      <w:r w:rsidR="005A05A7">
        <w:rPr>
          <w:lang w:val="en-US"/>
        </w:rPr>
        <w:t xml:space="preserve">incorporates the </w:t>
      </w:r>
      <w:r>
        <w:rPr>
          <w:lang w:val="en-US"/>
        </w:rPr>
        <w:t xml:space="preserve">functionality to assess injections that have already been run </w:t>
      </w:r>
      <w:r w:rsidR="005A05A7">
        <w:rPr>
          <w:lang w:val="en-US"/>
        </w:rPr>
        <w:t>(so-</w:t>
      </w:r>
      <w:r>
        <w:rPr>
          <w:lang w:val="en-US"/>
        </w:rPr>
        <w:t>called</w:t>
      </w:r>
      <w:r w:rsidR="002D49EC">
        <w:rPr>
          <w:lang w:val="en-US"/>
        </w:rPr>
        <w:t xml:space="preserve"> batch-job</w:t>
      </w:r>
      <w:r w:rsidR="005A05A7">
        <w:rPr>
          <w:lang w:val="en-US"/>
        </w:rPr>
        <w:t>s</w:t>
      </w:r>
      <w:r w:rsidR="002D49EC">
        <w:rPr>
          <w:lang w:val="en-US"/>
        </w:rPr>
        <w:t xml:space="preserve"> under the tab</w:t>
      </w:r>
      <w:r>
        <w:rPr>
          <w:lang w:val="en-US"/>
        </w:rPr>
        <w:t xml:space="preserve"> </w:t>
      </w:r>
      <w:ins w:id="155" w:author="Anton Ribbenstedt" w:date="2022-08-22T12:47:00Z">
        <w:r w:rsidR="002879C7" w:rsidRPr="002879C7">
          <w:rPr>
            <w:b/>
            <w:bCs/>
            <w:lang w:val="en-US"/>
            <w:rPrChange w:id="156" w:author="Anton Ribbenstedt" w:date="2022-08-22T12:47:00Z">
              <w:rPr>
                <w:lang w:val="en-US"/>
              </w:rPr>
            </w:rPrChange>
          </w:rPr>
          <w:t>‘</w:t>
        </w:r>
      </w:ins>
      <w:del w:id="157" w:author="Anton Ribbenstedt" w:date="2022-08-22T12:47:00Z">
        <w:r w:rsidRPr="002879C7" w:rsidDel="002879C7">
          <w:rPr>
            <w:b/>
            <w:bCs/>
            <w:lang w:val="en-US"/>
            <w:rPrChange w:id="158" w:author="Anton Ribbenstedt" w:date="2022-08-22T12:47:00Z">
              <w:rPr>
                <w:lang w:val="en-US"/>
              </w:rPr>
            </w:rPrChange>
          </w:rPr>
          <w:delText>“</w:delText>
        </w:r>
      </w:del>
      <w:r w:rsidR="003E2295" w:rsidRPr="002879C7">
        <w:rPr>
          <w:b/>
          <w:bCs/>
          <w:lang w:val="en-US"/>
          <w:rPrChange w:id="159" w:author="Anton Ribbenstedt" w:date="2022-08-22T12:47:00Z">
            <w:rPr>
              <w:lang w:val="en-US"/>
            </w:rPr>
          </w:rPrChange>
        </w:rPr>
        <w:t>Review old data</w:t>
      </w:r>
      <w:ins w:id="160" w:author="Anton Ribbenstedt" w:date="2022-08-22T12:47:00Z">
        <w:r w:rsidR="002879C7" w:rsidRPr="002879C7">
          <w:rPr>
            <w:b/>
            <w:bCs/>
            <w:lang w:val="en-US"/>
            <w:rPrChange w:id="161" w:author="Anton Ribbenstedt" w:date="2022-08-22T12:47:00Z">
              <w:rPr>
                <w:lang w:val="en-US"/>
              </w:rPr>
            </w:rPrChange>
          </w:rPr>
          <w:t>’</w:t>
        </w:r>
      </w:ins>
      <w:del w:id="162" w:author="Anton Ribbenstedt" w:date="2022-08-22T12:47:00Z">
        <w:r w:rsidRPr="002879C7" w:rsidDel="002879C7">
          <w:rPr>
            <w:b/>
            <w:bCs/>
            <w:lang w:val="en-US"/>
            <w:rPrChange w:id="163" w:author="Anton Ribbenstedt" w:date="2022-08-22T12:47:00Z">
              <w:rPr>
                <w:lang w:val="en-US"/>
              </w:rPr>
            </w:rPrChange>
          </w:rPr>
          <w:delText>”</w:delText>
        </w:r>
      </w:del>
      <w:r w:rsidR="005A05A7">
        <w:rPr>
          <w:lang w:val="en-US"/>
        </w:rPr>
        <w:t>; see the corresponding section in this tutorial)</w:t>
      </w:r>
      <w:r>
        <w:rPr>
          <w:lang w:val="en-US"/>
        </w:rPr>
        <w:t>.</w:t>
      </w:r>
      <w:r w:rsidR="00E52970">
        <w:rPr>
          <w:lang w:val="en-US"/>
        </w:rPr>
        <w:t xml:space="preserve"> </w:t>
      </w:r>
    </w:p>
    <w:p w14:paraId="56E23375" w14:textId="18B7CCE3" w:rsidR="00B272E4" w:rsidRDefault="00E52970" w:rsidP="007D62F9">
      <w:pPr>
        <w:jc w:val="both"/>
        <w:rPr>
          <w:lang w:val="en-US"/>
        </w:rPr>
      </w:pPr>
      <w:r>
        <w:rPr>
          <w:lang w:val="en-US"/>
        </w:rPr>
        <w:t xml:space="preserve">To set up soft and hard limits, we need to extract data from the SQL database. This can easily be done within the R programming environment using the </w:t>
      </w:r>
      <w:r w:rsidR="005A05A7" w:rsidRPr="00B3639D">
        <w:rPr>
          <w:i/>
          <w:iCs/>
          <w:lang w:val="en-US"/>
        </w:rPr>
        <w:t>QualiMon</w:t>
      </w:r>
      <w:r w:rsidR="005A05A7">
        <w:rPr>
          <w:lang w:val="en-US"/>
        </w:rPr>
        <w:t xml:space="preserve"> </w:t>
      </w:r>
      <w:r>
        <w:rPr>
          <w:lang w:val="en-US"/>
        </w:rPr>
        <w:t xml:space="preserve">function </w:t>
      </w:r>
      <w:commentRangeStart w:id="164"/>
      <w:commentRangeStart w:id="165"/>
      <w:r>
        <w:rPr>
          <w:lang w:val="en-US"/>
        </w:rPr>
        <w:t>FetchLMFeatureTable()</w:t>
      </w:r>
      <w:commentRangeEnd w:id="164"/>
      <w:r w:rsidR="005A05A7">
        <w:rPr>
          <w:rStyle w:val="CommentReference"/>
        </w:rPr>
        <w:commentReference w:id="164"/>
      </w:r>
      <w:commentRangeEnd w:id="165"/>
      <w:r w:rsidR="00885606">
        <w:rPr>
          <w:rStyle w:val="CommentReference"/>
        </w:rPr>
        <w:commentReference w:id="165"/>
      </w:r>
      <w:r>
        <w:rPr>
          <w:lang w:val="en-US"/>
        </w:rPr>
        <w:t xml:space="preserve">. An example on how to </w:t>
      </w:r>
      <w:r w:rsidR="005A05A7">
        <w:rPr>
          <w:lang w:val="en-US"/>
        </w:rPr>
        <w:t xml:space="preserve">perform </w:t>
      </w:r>
      <w:r>
        <w:rPr>
          <w:lang w:val="en-US"/>
        </w:rPr>
        <w:t>this for sample</w:t>
      </w:r>
      <w:r w:rsidR="005A05A7">
        <w:rPr>
          <w:lang w:val="en-US"/>
        </w:rPr>
        <w:t>s</w:t>
      </w:r>
      <w:r>
        <w:rPr>
          <w:lang w:val="en-US"/>
        </w:rPr>
        <w:t xml:space="preserve"> inject</w:t>
      </w:r>
      <w:r w:rsidR="005A05A7">
        <w:rPr>
          <w:lang w:val="en-US"/>
        </w:rPr>
        <w:t xml:space="preserve">ed in reverse phase positive </w:t>
      </w:r>
      <w:r>
        <w:rPr>
          <w:lang w:val="en-US"/>
        </w:rPr>
        <w:t xml:space="preserve">is shown below. If you instead </w:t>
      </w:r>
      <w:r w:rsidR="005A05A7">
        <w:rPr>
          <w:lang w:val="en-US"/>
        </w:rPr>
        <w:t xml:space="preserve">wish to fetch a corresponding feature table for </w:t>
      </w:r>
      <w:r>
        <w:rPr>
          <w:lang w:val="en-US"/>
        </w:rPr>
        <w:t xml:space="preserve">QCs, </w:t>
      </w:r>
      <w:r w:rsidR="005A05A7">
        <w:rPr>
          <w:lang w:val="en-US"/>
        </w:rPr>
        <w:t xml:space="preserve">you can </w:t>
      </w:r>
      <w:r>
        <w:rPr>
          <w:lang w:val="en-US"/>
        </w:rPr>
        <w:t xml:space="preserve">simply change </w:t>
      </w:r>
      <w:r w:rsidR="005A05A7">
        <w:rPr>
          <w:lang w:val="en-US"/>
        </w:rPr>
        <w:t xml:space="preserve">the sampleType from </w:t>
      </w:r>
      <w:r>
        <w:rPr>
          <w:lang w:val="en-US"/>
        </w:rPr>
        <w:t>‘sample’ to ‘QC’</w:t>
      </w:r>
      <w:r w:rsidR="002D49EC">
        <w:rPr>
          <w:lang w:val="en-US"/>
        </w:rPr>
        <w:t xml:space="preserve"> in the code below</w:t>
      </w:r>
      <w:r>
        <w:rPr>
          <w:lang w:val="en-US"/>
        </w:rPr>
        <w:t xml:space="preserve">. </w:t>
      </w:r>
    </w:p>
    <w:p w14:paraId="5AF79E6A" w14:textId="3A7185AB" w:rsidR="00B95651" w:rsidRPr="00B95651" w:rsidDel="00B95651" w:rsidRDefault="00B95651">
      <w:pPr>
        <w:pBdr>
          <w:top w:val="dashed" w:sz="6" w:space="12" w:color="AAAAAA"/>
          <w:left w:val="dashed" w:sz="6" w:space="12" w:color="AAAAAA"/>
          <w:bottom w:val="dashed" w:sz="6" w:space="12" w:color="AAAAAA"/>
          <w:right w:val="dashed" w:sz="6" w:space="12" w:color="AAAAAA"/>
        </w:pBdr>
        <w:shd w:val="clear" w:color="auto" w:fill="E3E3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del w:id="166" w:author="Anton Ribbenstedt" w:date="2022-08-22T12:09:00Z"/>
          <w:rFonts w:ascii="Lucida Console" w:eastAsia="Times New Roman" w:hAnsi="Lucida Console" w:cs="Courier New"/>
          <w:color w:val="000000"/>
          <w:sz w:val="17"/>
          <w:szCs w:val="17"/>
          <w:lang w:val="en-US" w:eastAsia="en-GB"/>
          <w:rPrChange w:id="167" w:author="Anton Ribbenstedt" w:date="2022-08-22T12:09:00Z">
            <w:rPr>
              <w:del w:id="168" w:author="Anton Ribbenstedt" w:date="2022-08-22T12:09:00Z"/>
              <w:lang w:val="en-US"/>
            </w:rPr>
          </w:rPrChange>
        </w:rPr>
        <w:pPrChange w:id="169" w:author="Anton Ribbenstedt" w:date="2022-08-22T12:09:00Z">
          <w:pPr>
            <w:jc w:val="both"/>
          </w:pPr>
        </w:pPrChange>
      </w:pPr>
      <w:ins w:id="170" w:author="Anton Ribbenstedt" w:date="2022-08-22T12:09:00Z">
        <w:r>
          <w:rPr>
            <w:rFonts w:ascii="Lucida Console" w:eastAsia="Times New Roman" w:hAnsi="Lucida Console" w:cs="Courier New"/>
            <w:color w:val="000000"/>
            <w:sz w:val="17"/>
            <w:szCs w:val="17"/>
            <w:lang w:val="en-US" w:eastAsia="en-GB"/>
          </w:rPr>
          <w:t xml:space="preserve">QualityInfo &lt;- </w:t>
        </w:r>
      </w:ins>
      <w:ins w:id="171" w:author="Anton Ribbenstedt" w:date="2022-08-23T14:24:00Z">
        <w:r w:rsidR="00550E34">
          <w:rPr>
            <w:rFonts w:ascii="Lucida Console" w:eastAsia="Times New Roman" w:hAnsi="Lucida Console" w:cs="Courier New"/>
            <w:color w:val="000000"/>
            <w:sz w:val="17"/>
            <w:szCs w:val="17"/>
            <w:lang w:val="en-US" w:eastAsia="en-GB"/>
          </w:rPr>
          <w:t>f</w:t>
        </w:r>
      </w:ins>
      <w:ins w:id="172" w:author="Anton Ribbenstedt" w:date="2022-08-22T12:09:00Z">
        <w:r>
          <w:rPr>
            <w:rFonts w:ascii="Lucida Console" w:eastAsia="Times New Roman" w:hAnsi="Lucida Console" w:cs="Courier New"/>
            <w:color w:val="000000"/>
            <w:sz w:val="17"/>
            <w:szCs w:val="17"/>
            <w:lang w:val="en-US" w:eastAsia="en-GB"/>
          </w:rPr>
          <w:t>etchLMFeatureTable(</w:t>
        </w:r>
      </w:ins>
      <w:ins w:id="173" w:author="Anton Ribbenstedt" w:date="2022-08-23T14:24:00Z">
        <w:r w:rsidR="00550E34">
          <w:rPr>
            <w:rFonts w:ascii="Lucida Console" w:eastAsia="Times New Roman" w:hAnsi="Lucida Console" w:cs="Courier New"/>
            <w:color w:val="000000"/>
            <w:sz w:val="17"/>
            <w:szCs w:val="17"/>
            <w:lang w:val="en-US" w:eastAsia="en-GB"/>
          </w:rPr>
          <w:t>db</w:t>
        </w:r>
      </w:ins>
      <w:ins w:id="174" w:author="Anton Ribbenstedt" w:date="2022-08-23T14:25:00Z">
        <w:r w:rsidR="00550E34">
          <w:rPr>
            <w:rFonts w:ascii="Lucida Console" w:eastAsia="Times New Roman" w:hAnsi="Lucida Console" w:cs="Courier New"/>
            <w:color w:val="000000"/>
            <w:sz w:val="17"/>
            <w:szCs w:val="17"/>
            <w:lang w:val="en-US" w:eastAsia="en-GB"/>
          </w:rPr>
          <w:t>Name</w:t>
        </w:r>
      </w:ins>
      <w:ins w:id="175" w:author="Anton Ribbenstedt" w:date="2022-08-23T14:24:00Z">
        <w:r w:rsidR="00550E34">
          <w:rPr>
            <w:rFonts w:ascii="Lucida Console" w:eastAsia="Times New Roman" w:hAnsi="Lucida Console" w:cs="Courier New"/>
            <w:color w:val="000000"/>
            <w:sz w:val="17"/>
            <w:szCs w:val="17"/>
            <w:lang w:val="en-US" w:eastAsia="en-GB"/>
          </w:rPr>
          <w:t>=</w:t>
        </w:r>
      </w:ins>
      <w:ins w:id="176" w:author="Anton Ribbenstedt" w:date="2022-08-22T12:09:00Z">
        <w:r>
          <w:rPr>
            <w:rFonts w:ascii="Lucida Console" w:eastAsia="Times New Roman" w:hAnsi="Lucida Console" w:cs="Courier New"/>
            <w:color w:val="000000"/>
            <w:sz w:val="17"/>
            <w:szCs w:val="17"/>
            <w:lang w:val="en-US" w:eastAsia="en-GB"/>
          </w:rPr>
          <w:t xml:space="preserve">“Path/To/SQLdbFile.db”, </w:t>
        </w:r>
      </w:ins>
      <w:ins w:id="177" w:author="Anton Ribbenstedt" w:date="2022-08-23T14:25:00Z">
        <w:r w:rsidR="00550E34">
          <w:rPr>
            <w:rFonts w:ascii="Lucida Console" w:eastAsia="Times New Roman" w:hAnsi="Lucida Console" w:cs="Courier New"/>
            <w:color w:val="000000"/>
            <w:sz w:val="17"/>
            <w:szCs w:val="17"/>
            <w:lang w:val="en-US" w:eastAsia="en-GB"/>
          </w:rPr>
          <w:t>chromPol</w:t>
        </w:r>
      </w:ins>
      <w:ins w:id="178" w:author="Anton Ribbenstedt" w:date="2022-08-22T12:09:00Z">
        <w:r>
          <w:rPr>
            <w:rFonts w:ascii="Lucida Console" w:eastAsia="Times New Roman" w:hAnsi="Lucida Console" w:cs="Courier New"/>
            <w:color w:val="000000"/>
            <w:sz w:val="17"/>
            <w:szCs w:val="17"/>
            <w:lang w:val="en-US" w:eastAsia="en-GB"/>
          </w:rPr>
          <w:t>=”RP”, sampType=”sample”</w:t>
        </w:r>
      </w:ins>
      <w:ins w:id="179" w:author="Anton Ribbenstedt" w:date="2022-08-23T14:25:00Z">
        <w:r w:rsidR="00550E34">
          <w:rPr>
            <w:rFonts w:ascii="Lucida Console" w:eastAsia="Times New Roman" w:hAnsi="Lucida Console" w:cs="Courier New"/>
            <w:color w:val="000000"/>
            <w:sz w:val="17"/>
            <w:szCs w:val="17"/>
            <w:lang w:val="en-US" w:eastAsia="en-GB"/>
          </w:rPr>
          <w:t>, projName=”ProjectName”</w:t>
        </w:r>
      </w:ins>
      <w:ins w:id="180" w:author="Anton Ribbenstedt" w:date="2022-08-22T12:09:00Z">
        <w:r>
          <w:rPr>
            <w:rFonts w:ascii="Lucida Console" w:eastAsia="Times New Roman" w:hAnsi="Lucida Console" w:cs="Courier New"/>
            <w:color w:val="000000"/>
            <w:sz w:val="17"/>
            <w:szCs w:val="17"/>
            <w:lang w:val="en-US" w:eastAsia="en-GB"/>
          </w:rPr>
          <w:t>)</w:t>
        </w:r>
      </w:ins>
    </w:p>
    <w:p w14:paraId="67D025A9" w14:textId="203D0FC3" w:rsidR="00E52970" w:rsidDel="00B95651" w:rsidRDefault="00E52970" w:rsidP="00020923">
      <w:pPr>
        <w:rPr>
          <w:del w:id="181" w:author="Anton Ribbenstedt" w:date="2022-08-22T12:09:00Z"/>
          <w:lang w:val="en-US"/>
        </w:rPr>
      </w:pPr>
      <w:commentRangeStart w:id="182"/>
      <w:del w:id="183" w:author="Anton Ribbenstedt" w:date="2022-08-22T12:09:00Z">
        <w:r w:rsidDel="00B95651">
          <w:rPr>
            <w:lang w:val="en-US"/>
          </w:rPr>
          <w:delText>QualityInfo &lt;- FetchLMFeatureTable(“Path/To/SQLdbFile.db”, mode=”RP”, sampleType=’sample’)</w:delText>
        </w:r>
        <w:commentRangeEnd w:id="182"/>
        <w:r w:rsidR="005A05A7" w:rsidDel="00B95651">
          <w:rPr>
            <w:rStyle w:val="CommentReference"/>
          </w:rPr>
          <w:commentReference w:id="182"/>
        </w:r>
      </w:del>
    </w:p>
    <w:p w14:paraId="00E20A14" w14:textId="5E3BDB5B" w:rsidR="00E52970" w:rsidRDefault="00E52970" w:rsidP="00020923">
      <w:pPr>
        <w:rPr>
          <w:lang w:val="en-US"/>
        </w:rPr>
      </w:pPr>
      <w:r>
        <w:rPr>
          <w:lang w:val="en-US"/>
        </w:rPr>
        <w:t xml:space="preserve">The </w:t>
      </w:r>
      <w:commentRangeStart w:id="184"/>
      <w:commentRangeStart w:id="185"/>
      <w:r>
        <w:rPr>
          <w:lang w:val="en-US"/>
        </w:rPr>
        <w:t xml:space="preserve">QualityInfo </w:t>
      </w:r>
      <w:commentRangeEnd w:id="184"/>
      <w:r w:rsidR="005A05A7">
        <w:rPr>
          <w:rStyle w:val="CommentReference"/>
        </w:rPr>
        <w:commentReference w:id="184"/>
      </w:r>
      <w:commentRangeEnd w:id="185"/>
      <w:r w:rsidR="00885606">
        <w:rPr>
          <w:rStyle w:val="CommentReference"/>
        </w:rPr>
        <w:commentReference w:id="185"/>
      </w:r>
      <w:r w:rsidR="005A05A7">
        <w:rPr>
          <w:lang w:val="en-US"/>
        </w:rPr>
        <w:t xml:space="preserve">object </w:t>
      </w:r>
      <w:r>
        <w:rPr>
          <w:lang w:val="en-US"/>
        </w:rPr>
        <w:t xml:space="preserve">will now contain information on all metrics and can be accessed using the ‘$’ operator. </w:t>
      </w:r>
    </w:p>
    <w:p w14:paraId="339F5838" w14:textId="15CF099F" w:rsidR="0081147D" w:rsidRPr="0081147D" w:rsidRDefault="0081147D" w:rsidP="0081147D">
      <w:pPr>
        <w:pStyle w:val="Caption"/>
        <w:keepNext/>
        <w:rPr>
          <w:lang w:val="en-US"/>
        </w:rPr>
      </w:pPr>
      <w:r w:rsidRPr="0081147D">
        <w:rPr>
          <w:lang w:val="en-US"/>
        </w:rPr>
        <w:t xml:space="preserve">Table </w:t>
      </w:r>
      <w:r>
        <w:fldChar w:fldCharType="begin"/>
      </w:r>
      <w:r w:rsidRPr="0081147D">
        <w:rPr>
          <w:lang w:val="en-US"/>
        </w:rPr>
        <w:instrText xml:space="preserve"> SEQ Table \* ARABIC </w:instrText>
      </w:r>
      <w:r>
        <w:fldChar w:fldCharType="separate"/>
      </w:r>
      <w:r w:rsidRPr="0081147D">
        <w:rPr>
          <w:noProof/>
          <w:lang w:val="en-US"/>
        </w:rPr>
        <w:t>1</w:t>
      </w:r>
      <w:r>
        <w:fldChar w:fldCharType="end"/>
      </w:r>
      <w:r w:rsidRPr="0081147D">
        <w:rPr>
          <w:lang w:val="en-US"/>
        </w:rPr>
        <w:t xml:space="preserve">. </w:t>
      </w:r>
      <w:r w:rsidR="007D62F9">
        <w:rPr>
          <w:lang w:val="en-US"/>
        </w:rPr>
        <w:t>List of information retrieved using the FetchLMFeatureTable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86" w:author="Carl Brunius" w:date="2022-08-19T15:04:00Z">
          <w:tblPr>
            <w:tblStyle w:val="TableGrid"/>
            <w:tblW w:w="0" w:type="auto"/>
            <w:tblLook w:val="04A0" w:firstRow="1" w:lastRow="0" w:firstColumn="1" w:lastColumn="0" w:noHBand="0" w:noVBand="1"/>
          </w:tblPr>
        </w:tblPrChange>
      </w:tblPr>
      <w:tblGrid>
        <w:gridCol w:w="1843"/>
        <w:gridCol w:w="7173"/>
        <w:tblGridChange w:id="187">
          <w:tblGrid>
            <w:gridCol w:w="2405"/>
            <w:gridCol w:w="6611"/>
          </w:tblGrid>
        </w:tblGridChange>
      </w:tblGrid>
      <w:tr w:rsidR="005D69ED" w:rsidRPr="00645246" w14:paraId="0DC8E719" w14:textId="77777777" w:rsidTr="00645246">
        <w:tc>
          <w:tcPr>
            <w:tcW w:w="1843" w:type="dxa"/>
            <w:tcBorders>
              <w:bottom w:val="single" w:sz="4" w:space="0" w:color="auto"/>
            </w:tcBorders>
            <w:tcPrChange w:id="188" w:author="Carl Brunius" w:date="2022-08-19T15:04:00Z">
              <w:tcPr>
                <w:tcW w:w="2405" w:type="dxa"/>
              </w:tcPr>
            </w:tcPrChange>
          </w:tcPr>
          <w:p w14:paraId="39920A21" w14:textId="5194BA46" w:rsidR="005D69ED" w:rsidRPr="00645246" w:rsidRDefault="005D69ED" w:rsidP="00020923">
            <w:pPr>
              <w:rPr>
                <w:b/>
                <w:bCs/>
                <w:lang w:val="en-US"/>
                <w:rPrChange w:id="189" w:author="Carl Brunius" w:date="2022-08-19T15:04:00Z">
                  <w:rPr>
                    <w:lang w:val="en-US"/>
                  </w:rPr>
                </w:rPrChange>
              </w:rPr>
            </w:pPr>
            <w:r w:rsidRPr="00645246">
              <w:rPr>
                <w:b/>
                <w:bCs/>
                <w:lang w:val="en-US"/>
                <w:rPrChange w:id="190" w:author="Carl Brunius" w:date="2022-08-19T15:04:00Z">
                  <w:rPr>
                    <w:lang w:val="en-US"/>
                  </w:rPr>
                </w:rPrChange>
              </w:rPr>
              <w:t>Metric name</w:t>
            </w:r>
          </w:p>
        </w:tc>
        <w:tc>
          <w:tcPr>
            <w:tcW w:w="7173" w:type="dxa"/>
            <w:tcBorders>
              <w:bottom w:val="single" w:sz="4" w:space="0" w:color="auto"/>
            </w:tcBorders>
            <w:tcPrChange w:id="191" w:author="Carl Brunius" w:date="2022-08-19T15:04:00Z">
              <w:tcPr>
                <w:tcW w:w="6611" w:type="dxa"/>
              </w:tcPr>
            </w:tcPrChange>
          </w:tcPr>
          <w:p w14:paraId="329B6044" w14:textId="162444C3" w:rsidR="005D69ED" w:rsidRPr="00645246" w:rsidRDefault="005D69ED" w:rsidP="00020923">
            <w:pPr>
              <w:rPr>
                <w:b/>
                <w:bCs/>
                <w:lang w:val="en-US"/>
                <w:rPrChange w:id="192" w:author="Carl Brunius" w:date="2022-08-19T15:04:00Z">
                  <w:rPr>
                    <w:lang w:val="en-US"/>
                  </w:rPr>
                </w:rPrChange>
              </w:rPr>
            </w:pPr>
            <w:r w:rsidRPr="00645246">
              <w:rPr>
                <w:b/>
                <w:bCs/>
                <w:lang w:val="en-US"/>
                <w:rPrChange w:id="193" w:author="Carl Brunius" w:date="2022-08-19T15:04:00Z">
                  <w:rPr>
                    <w:lang w:val="en-US"/>
                  </w:rPr>
                </w:rPrChange>
              </w:rPr>
              <w:t>Content</w:t>
            </w:r>
          </w:p>
        </w:tc>
      </w:tr>
      <w:tr w:rsidR="005D69ED" w:rsidRPr="00550E34" w14:paraId="4F30FF10" w14:textId="77777777" w:rsidTr="00645246">
        <w:tc>
          <w:tcPr>
            <w:tcW w:w="1843" w:type="dxa"/>
            <w:tcBorders>
              <w:top w:val="single" w:sz="4" w:space="0" w:color="auto"/>
            </w:tcBorders>
            <w:tcPrChange w:id="194" w:author="Carl Brunius" w:date="2022-08-19T15:04:00Z">
              <w:tcPr>
                <w:tcW w:w="2405" w:type="dxa"/>
              </w:tcPr>
            </w:tcPrChange>
          </w:tcPr>
          <w:p w14:paraId="6F566E1D" w14:textId="7C0B0092" w:rsidR="005D69ED" w:rsidRDefault="005D69ED" w:rsidP="00020923">
            <w:pPr>
              <w:rPr>
                <w:lang w:val="en-US"/>
              </w:rPr>
            </w:pPr>
            <w:r>
              <w:rPr>
                <w:lang w:val="en-US"/>
              </w:rPr>
              <w:t>$intensity</w:t>
            </w:r>
          </w:p>
        </w:tc>
        <w:tc>
          <w:tcPr>
            <w:tcW w:w="7173" w:type="dxa"/>
            <w:tcBorders>
              <w:top w:val="single" w:sz="4" w:space="0" w:color="auto"/>
            </w:tcBorders>
            <w:tcPrChange w:id="195" w:author="Carl Brunius" w:date="2022-08-19T15:04:00Z">
              <w:tcPr>
                <w:tcW w:w="6611" w:type="dxa"/>
              </w:tcPr>
            </w:tcPrChange>
          </w:tcPr>
          <w:p w14:paraId="61CB4C0A" w14:textId="5964F4EF" w:rsidR="005D69ED" w:rsidRDefault="005D69ED" w:rsidP="00020923">
            <w:pPr>
              <w:rPr>
                <w:lang w:val="en-US"/>
              </w:rPr>
            </w:pPr>
            <w:r>
              <w:rPr>
                <w:lang w:val="en-US"/>
              </w:rPr>
              <w:t xml:space="preserve">Matrix. </w:t>
            </w:r>
            <w:ins w:id="196" w:author="Carl Brunius" w:date="2022-08-19T15:04:00Z">
              <w:r w:rsidR="00645246">
                <w:rPr>
                  <w:lang w:val="en-US"/>
                </w:rPr>
                <w:t>I</w:t>
              </w:r>
            </w:ins>
            <w:del w:id="197" w:author="Carl Brunius" w:date="2022-08-19T15:04:00Z">
              <w:r w:rsidDel="00645246">
                <w:rPr>
                  <w:lang w:val="en-US"/>
                </w:rPr>
                <w:delText>i</w:delText>
              </w:r>
            </w:del>
            <w:r>
              <w:rPr>
                <w:lang w:val="en-US"/>
              </w:rPr>
              <w:t>ntensities of every LaMa for every injection</w:t>
            </w:r>
          </w:p>
        </w:tc>
      </w:tr>
      <w:tr w:rsidR="005D69ED" w:rsidRPr="00550E34" w14:paraId="46CBA8EB" w14:textId="77777777" w:rsidTr="00645246">
        <w:tc>
          <w:tcPr>
            <w:tcW w:w="1843" w:type="dxa"/>
            <w:tcPrChange w:id="198" w:author="Carl Brunius" w:date="2022-08-19T15:04:00Z">
              <w:tcPr>
                <w:tcW w:w="2405" w:type="dxa"/>
              </w:tcPr>
            </w:tcPrChange>
          </w:tcPr>
          <w:p w14:paraId="25B5E414" w14:textId="42D8D851" w:rsidR="005D69ED" w:rsidRDefault="005D69ED" w:rsidP="00020923">
            <w:pPr>
              <w:rPr>
                <w:lang w:val="en-US"/>
              </w:rPr>
            </w:pPr>
            <w:r>
              <w:rPr>
                <w:lang w:val="en-US"/>
              </w:rPr>
              <w:t>$RT</w:t>
            </w:r>
          </w:p>
        </w:tc>
        <w:tc>
          <w:tcPr>
            <w:tcW w:w="7173" w:type="dxa"/>
            <w:tcPrChange w:id="199" w:author="Carl Brunius" w:date="2022-08-19T15:04:00Z">
              <w:tcPr>
                <w:tcW w:w="6611" w:type="dxa"/>
              </w:tcPr>
            </w:tcPrChange>
          </w:tcPr>
          <w:p w14:paraId="4DFB8FE2" w14:textId="2BF4B259" w:rsidR="005D69ED" w:rsidRDefault="005D69ED" w:rsidP="00020923">
            <w:pPr>
              <w:rPr>
                <w:lang w:val="en-US"/>
              </w:rPr>
            </w:pPr>
            <w:r>
              <w:rPr>
                <w:lang w:val="en-US"/>
              </w:rPr>
              <w:t>Matrix. Retention time of every LaMa</w:t>
            </w:r>
            <w:del w:id="200" w:author="Carl Brunius" w:date="2022-08-19T15:04:00Z">
              <w:r w:rsidDel="00645246">
                <w:rPr>
                  <w:lang w:val="en-US"/>
                </w:rPr>
                <w:delText xml:space="preserve"> </w:delText>
              </w:r>
            </w:del>
            <w:r>
              <w:rPr>
                <w:lang w:val="en-US"/>
              </w:rPr>
              <w:t xml:space="preserve"> for every injection</w:t>
            </w:r>
          </w:p>
        </w:tc>
      </w:tr>
      <w:tr w:rsidR="005D69ED" w:rsidRPr="00550E34" w14:paraId="2D4A64D5" w14:textId="77777777" w:rsidTr="00645246">
        <w:tc>
          <w:tcPr>
            <w:tcW w:w="1843" w:type="dxa"/>
            <w:tcPrChange w:id="201" w:author="Carl Brunius" w:date="2022-08-19T15:04:00Z">
              <w:tcPr>
                <w:tcW w:w="2405" w:type="dxa"/>
              </w:tcPr>
            </w:tcPrChange>
          </w:tcPr>
          <w:p w14:paraId="0E1C14B8" w14:textId="1A5DD3D2" w:rsidR="005D69ED" w:rsidRDefault="005D69ED" w:rsidP="00020923">
            <w:pPr>
              <w:rPr>
                <w:lang w:val="en-US"/>
              </w:rPr>
            </w:pPr>
            <w:r>
              <w:rPr>
                <w:lang w:val="en-US"/>
              </w:rPr>
              <w:t>$height</w:t>
            </w:r>
          </w:p>
        </w:tc>
        <w:tc>
          <w:tcPr>
            <w:tcW w:w="7173" w:type="dxa"/>
            <w:tcPrChange w:id="202" w:author="Carl Brunius" w:date="2022-08-19T15:04:00Z">
              <w:tcPr>
                <w:tcW w:w="6611" w:type="dxa"/>
              </w:tcPr>
            </w:tcPrChange>
          </w:tcPr>
          <w:p w14:paraId="6653860C" w14:textId="475BF278" w:rsidR="005D69ED" w:rsidRDefault="005D69ED" w:rsidP="00020923">
            <w:pPr>
              <w:rPr>
                <w:lang w:val="en-US"/>
              </w:rPr>
            </w:pPr>
            <w:r>
              <w:rPr>
                <w:lang w:val="en-US"/>
              </w:rPr>
              <w:t>Matrix. Peak height of every LaMa for every injection</w:t>
            </w:r>
          </w:p>
        </w:tc>
      </w:tr>
      <w:tr w:rsidR="005D69ED" w:rsidRPr="00550E34" w14:paraId="709F459C" w14:textId="77777777" w:rsidTr="00645246">
        <w:tc>
          <w:tcPr>
            <w:tcW w:w="1843" w:type="dxa"/>
            <w:tcPrChange w:id="203" w:author="Carl Brunius" w:date="2022-08-19T15:04:00Z">
              <w:tcPr>
                <w:tcW w:w="2405" w:type="dxa"/>
              </w:tcPr>
            </w:tcPrChange>
          </w:tcPr>
          <w:p w14:paraId="1A0B1D7E" w14:textId="1864B465" w:rsidR="005D69ED" w:rsidRDefault="005D69ED" w:rsidP="00020923">
            <w:pPr>
              <w:rPr>
                <w:lang w:val="en-US"/>
              </w:rPr>
            </w:pPr>
            <w:r>
              <w:rPr>
                <w:lang w:val="en-US"/>
              </w:rPr>
              <w:t>$fwhm</w:t>
            </w:r>
          </w:p>
        </w:tc>
        <w:tc>
          <w:tcPr>
            <w:tcW w:w="7173" w:type="dxa"/>
            <w:tcPrChange w:id="204" w:author="Carl Brunius" w:date="2022-08-19T15:04:00Z">
              <w:tcPr>
                <w:tcW w:w="6611" w:type="dxa"/>
              </w:tcPr>
            </w:tcPrChange>
          </w:tcPr>
          <w:p w14:paraId="377723A5" w14:textId="0A3574B2" w:rsidR="005D69ED" w:rsidRDefault="005D69ED" w:rsidP="00020923">
            <w:pPr>
              <w:rPr>
                <w:lang w:val="en-US"/>
              </w:rPr>
            </w:pPr>
            <w:r>
              <w:rPr>
                <w:lang w:val="en-US"/>
              </w:rPr>
              <w:t>Matrix. Full-width at half maximum of every LaMa for every injection</w:t>
            </w:r>
          </w:p>
        </w:tc>
      </w:tr>
      <w:tr w:rsidR="005D69ED" w:rsidRPr="00550E34" w14:paraId="1AFF3364" w14:textId="77777777" w:rsidTr="00645246">
        <w:tc>
          <w:tcPr>
            <w:tcW w:w="1843" w:type="dxa"/>
            <w:tcPrChange w:id="205" w:author="Carl Brunius" w:date="2022-08-19T15:04:00Z">
              <w:tcPr>
                <w:tcW w:w="2405" w:type="dxa"/>
              </w:tcPr>
            </w:tcPrChange>
          </w:tcPr>
          <w:p w14:paraId="293E5541" w14:textId="7C6ECAA9" w:rsidR="005D69ED" w:rsidRDefault="005D69ED" w:rsidP="00020923">
            <w:pPr>
              <w:rPr>
                <w:lang w:val="en-US"/>
              </w:rPr>
            </w:pPr>
            <w:r>
              <w:rPr>
                <w:lang w:val="en-US"/>
              </w:rPr>
              <w:t>$tf</w:t>
            </w:r>
          </w:p>
        </w:tc>
        <w:tc>
          <w:tcPr>
            <w:tcW w:w="7173" w:type="dxa"/>
            <w:tcPrChange w:id="206" w:author="Carl Brunius" w:date="2022-08-19T15:04:00Z">
              <w:tcPr>
                <w:tcW w:w="6611" w:type="dxa"/>
              </w:tcPr>
            </w:tcPrChange>
          </w:tcPr>
          <w:p w14:paraId="57596186" w14:textId="4F50D23F" w:rsidR="005D69ED" w:rsidRDefault="005D69ED" w:rsidP="00020923">
            <w:pPr>
              <w:rPr>
                <w:lang w:val="en-US"/>
              </w:rPr>
            </w:pPr>
            <w:r>
              <w:rPr>
                <w:lang w:val="en-US"/>
              </w:rPr>
              <w:t>Matrix. Tailing factor of every LaMa for every injection</w:t>
            </w:r>
          </w:p>
        </w:tc>
      </w:tr>
      <w:tr w:rsidR="005D69ED" w:rsidRPr="00550E34" w14:paraId="2C14E27D" w14:textId="77777777" w:rsidTr="00645246">
        <w:tc>
          <w:tcPr>
            <w:tcW w:w="1843" w:type="dxa"/>
            <w:tcPrChange w:id="207" w:author="Carl Brunius" w:date="2022-08-19T15:04:00Z">
              <w:tcPr>
                <w:tcW w:w="2405" w:type="dxa"/>
              </w:tcPr>
            </w:tcPrChange>
          </w:tcPr>
          <w:p w14:paraId="4B633169" w14:textId="6E367450" w:rsidR="005D69ED" w:rsidRDefault="005D69ED" w:rsidP="00020923">
            <w:pPr>
              <w:rPr>
                <w:lang w:val="en-US"/>
              </w:rPr>
            </w:pPr>
            <w:r>
              <w:rPr>
                <w:lang w:val="en-US"/>
              </w:rPr>
              <w:t>$sn</w:t>
            </w:r>
          </w:p>
        </w:tc>
        <w:tc>
          <w:tcPr>
            <w:tcW w:w="7173" w:type="dxa"/>
            <w:tcPrChange w:id="208" w:author="Carl Brunius" w:date="2022-08-19T15:04:00Z">
              <w:tcPr>
                <w:tcW w:w="6611" w:type="dxa"/>
              </w:tcPr>
            </w:tcPrChange>
          </w:tcPr>
          <w:p w14:paraId="376B57D2" w14:textId="7ED2DF34" w:rsidR="005D69ED" w:rsidRDefault="005D69ED" w:rsidP="00020923">
            <w:pPr>
              <w:rPr>
                <w:lang w:val="en-US"/>
              </w:rPr>
            </w:pPr>
            <w:r>
              <w:rPr>
                <w:lang w:val="en-US"/>
              </w:rPr>
              <w:t>Matrix. Signal to noise ratio of every LaM</w:t>
            </w:r>
            <w:r w:rsidR="002C01A1">
              <w:rPr>
                <w:lang w:val="en-US"/>
              </w:rPr>
              <w:t>a for every injections</w:t>
            </w:r>
          </w:p>
        </w:tc>
      </w:tr>
      <w:tr w:rsidR="005D69ED" w:rsidRPr="00550E34" w14:paraId="35B62874" w14:textId="77777777" w:rsidTr="00645246">
        <w:tc>
          <w:tcPr>
            <w:tcW w:w="1843" w:type="dxa"/>
            <w:tcPrChange w:id="209" w:author="Carl Brunius" w:date="2022-08-19T15:04:00Z">
              <w:tcPr>
                <w:tcW w:w="2405" w:type="dxa"/>
              </w:tcPr>
            </w:tcPrChange>
          </w:tcPr>
          <w:p w14:paraId="3841AF06" w14:textId="1A71429A" w:rsidR="005D69ED" w:rsidRDefault="005D69ED" w:rsidP="005D69ED">
            <w:pPr>
              <w:rPr>
                <w:lang w:val="en-US"/>
              </w:rPr>
            </w:pPr>
            <w:r>
              <w:rPr>
                <w:lang w:val="en-US"/>
              </w:rPr>
              <w:t>$noise</w:t>
            </w:r>
          </w:p>
        </w:tc>
        <w:tc>
          <w:tcPr>
            <w:tcW w:w="7173" w:type="dxa"/>
            <w:tcPrChange w:id="210" w:author="Carl Brunius" w:date="2022-08-19T15:04:00Z">
              <w:tcPr>
                <w:tcW w:w="6611" w:type="dxa"/>
              </w:tcPr>
            </w:tcPrChange>
          </w:tcPr>
          <w:p w14:paraId="4AE45C4F" w14:textId="254994AE" w:rsidR="005D69ED" w:rsidRDefault="005D69ED" w:rsidP="005D69ED">
            <w:pPr>
              <w:rPr>
                <w:lang w:val="en-US"/>
              </w:rPr>
            </w:pPr>
            <w:r>
              <w:rPr>
                <w:lang w:val="en-US"/>
              </w:rPr>
              <w:t xml:space="preserve">Matrix. </w:t>
            </w:r>
            <w:r w:rsidR="002C01A1">
              <w:rPr>
                <w:lang w:val="en-US"/>
              </w:rPr>
              <w:t>Noise level of every LaMa for every injection</w:t>
            </w:r>
          </w:p>
        </w:tc>
      </w:tr>
      <w:tr w:rsidR="005D69ED" w:rsidRPr="00550E34" w14:paraId="7E61739D" w14:textId="77777777" w:rsidTr="00645246">
        <w:tc>
          <w:tcPr>
            <w:tcW w:w="1843" w:type="dxa"/>
            <w:tcPrChange w:id="211" w:author="Carl Brunius" w:date="2022-08-19T15:04:00Z">
              <w:tcPr>
                <w:tcW w:w="2405" w:type="dxa"/>
              </w:tcPr>
            </w:tcPrChange>
          </w:tcPr>
          <w:p w14:paraId="06E2F9C5" w14:textId="0C584F97" w:rsidR="005D69ED" w:rsidRDefault="005D69ED" w:rsidP="005D69ED">
            <w:pPr>
              <w:rPr>
                <w:lang w:val="en-US"/>
              </w:rPr>
            </w:pPr>
            <w:r>
              <w:rPr>
                <w:lang w:val="en-US"/>
              </w:rPr>
              <w:t>$dataPoints</w:t>
            </w:r>
          </w:p>
        </w:tc>
        <w:tc>
          <w:tcPr>
            <w:tcW w:w="7173" w:type="dxa"/>
            <w:tcPrChange w:id="212" w:author="Carl Brunius" w:date="2022-08-19T15:04:00Z">
              <w:tcPr>
                <w:tcW w:w="6611" w:type="dxa"/>
              </w:tcPr>
            </w:tcPrChange>
          </w:tcPr>
          <w:p w14:paraId="4C94AA98" w14:textId="6D57BE03" w:rsidR="005D69ED" w:rsidRDefault="005D69ED" w:rsidP="005D69ED">
            <w:pPr>
              <w:rPr>
                <w:lang w:val="en-US"/>
              </w:rPr>
            </w:pPr>
            <w:r>
              <w:rPr>
                <w:lang w:val="en-US"/>
              </w:rPr>
              <w:t xml:space="preserve">Matrix. </w:t>
            </w:r>
            <w:r w:rsidR="002C01A1">
              <w:rPr>
                <w:lang w:val="en-US"/>
              </w:rPr>
              <w:t>Number of scans per LaMa for every injection</w:t>
            </w:r>
          </w:p>
        </w:tc>
      </w:tr>
      <w:tr w:rsidR="005D69ED" w:rsidRPr="00550E34" w14:paraId="4F9130DD" w14:textId="77777777" w:rsidTr="00645246">
        <w:tc>
          <w:tcPr>
            <w:tcW w:w="1843" w:type="dxa"/>
            <w:tcPrChange w:id="213" w:author="Carl Brunius" w:date="2022-08-19T15:04:00Z">
              <w:tcPr>
                <w:tcW w:w="2405" w:type="dxa"/>
              </w:tcPr>
            </w:tcPrChange>
          </w:tcPr>
          <w:p w14:paraId="77502A4E" w14:textId="10348F76" w:rsidR="005D69ED" w:rsidRDefault="005D69ED" w:rsidP="005D69ED">
            <w:pPr>
              <w:rPr>
                <w:lang w:val="en-US"/>
              </w:rPr>
            </w:pPr>
            <w:r>
              <w:rPr>
                <w:lang w:val="en-US"/>
              </w:rPr>
              <w:t>$nLMMatch</w:t>
            </w:r>
          </w:p>
        </w:tc>
        <w:tc>
          <w:tcPr>
            <w:tcW w:w="7173" w:type="dxa"/>
            <w:tcPrChange w:id="214" w:author="Carl Brunius" w:date="2022-08-19T15:04:00Z">
              <w:tcPr>
                <w:tcW w:w="6611" w:type="dxa"/>
              </w:tcPr>
            </w:tcPrChange>
          </w:tcPr>
          <w:p w14:paraId="5973EE7E" w14:textId="6E7AE56B" w:rsidR="005D69ED" w:rsidRDefault="007879A3" w:rsidP="005D69ED">
            <w:pPr>
              <w:rPr>
                <w:lang w:val="en-US"/>
              </w:rPr>
            </w:pPr>
            <w:r>
              <w:rPr>
                <w:lang w:val="en-US"/>
              </w:rPr>
              <w:t>Matrix</w:t>
            </w:r>
            <w:r w:rsidR="005D69ED">
              <w:rPr>
                <w:lang w:val="en-US"/>
              </w:rPr>
              <w:t>.</w:t>
            </w:r>
            <w:r w:rsidR="002C01A1">
              <w:rPr>
                <w:lang w:val="en-US"/>
              </w:rPr>
              <w:t xml:space="preserve"> Number of potential matches for each LaMa</w:t>
            </w:r>
            <w:r>
              <w:rPr>
                <w:lang w:val="en-US"/>
              </w:rPr>
              <w:t xml:space="preserve"> in each injection</w:t>
            </w:r>
            <w:r w:rsidR="002C01A1">
              <w:rPr>
                <w:lang w:val="en-US"/>
              </w:rPr>
              <w:t xml:space="preserve"> (Used for functionality testing and to check LaMa stability over time)</w:t>
            </w:r>
          </w:p>
        </w:tc>
      </w:tr>
      <w:tr w:rsidR="005D69ED" w:rsidRPr="00550E34" w14:paraId="22553AD1" w14:textId="77777777" w:rsidTr="00645246">
        <w:tc>
          <w:tcPr>
            <w:tcW w:w="1843" w:type="dxa"/>
            <w:tcPrChange w:id="215" w:author="Carl Brunius" w:date="2022-08-19T15:04:00Z">
              <w:tcPr>
                <w:tcW w:w="2405" w:type="dxa"/>
              </w:tcPr>
            </w:tcPrChange>
          </w:tcPr>
          <w:p w14:paraId="68ED925C" w14:textId="4B706CB8" w:rsidR="005D69ED" w:rsidRDefault="005D69ED" w:rsidP="005D69ED">
            <w:pPr>
              <w:rPr>
                <w:lang w:val="en-US"/>
              </w:rPr>
            </w:pPr>
            <w:r>
              <w:rPr>
                <w:lang w:val="en-US"/>
              </w:rPr>
              <w:t>$IPO</w:t>
            </w:r>
          </w:p>
        </w:tc>
        <w:tc>
          <w:tcPr>
            <w:tcW w:w="7173" w:type="dxa"/>
            <w:tcPrChange w:id="216" w:author="Carl Brunius" w:date="2022-08-19T15:04:00Z">
              <w:tcPr>
                <w:tcW w:w="6611" w:type="dxa"/>
              </w:tcPr>
            </w:tcPrChange>
          </w:tcPr>
          <w:p w14:paraId="7D14CEFA" w14:textId="1C12EE9A" w:rsidR="005D69ED" w:rsidRDefault="005D69ED" w:rsidP="005D69ED">
            <w:pPr>
              <w:rPr>
                <w:lang w:val="en-US"/>
              </w:rPr>
            </w:pPr>
            <w:r>
              <w:rPr>
                <w:lang w:val="en-US"/>
              </w:rPr>
              <w:t>Vector.</w:t>
            </w:r>
            <w:r w:rsidR="002C01A1">
              <w:rPr>
                <w:lang w:val="en-US"/>
              </w:rPr>
              <w:t xml:space="preserve"> IPO-score of every injection</w:t>
            </w:r>
          </w:p>
        </w:tc>
      </w:tr>
      <w:tr w:rsidR="005D69ED" w:rsidRPr="00550E34" w14:paraId="36D334BC" w14:textId="77777777" w:rsidTr="00645246">
        <w:tc>
          <w:tcPr>
            <w:tcW w:w="1843" w:type="dxa"/>
            <w:tcPrChange w:id="217" w:author="Carl Brunius" w:date="2022-08-19T15:04:00Z">
              <w:tcPr>
                <w:tcW w:w="2405" w:type="dxa"/>
              </w:tcPr>
            </w:tcPrChange>
          </w:tcPr>
          <w:p w14:paraId="71E7294B" w14:textId="4A8294DB" w:rsidR="005D69ED" w:rsidRDefault="005D69ED" w:rsidP="005D69ED">
            <w:pPr>
              <w:rPr>
                <w:lang w:val="en-US"/>
              </w:rPr>
            </w:pPr>
            <w:r>
              <w:rPr>
                <w:lang w:val="en-US"/>
              </w:rPr>
              <w:t>$n</w:t>
            </w:r>
          </w:p>
        </w:tc>
        <w:tc>
          <w:tcPr>
            <w:tcW w:w="7173" w:type="dxa"/>
            <w:tcPrChange w:id="218" w:author="Carl Brunius" w:date="2022-08-19T15:04:00Z">
              <w:tcPr>
                <w:tcW w:w="6611" w:type="dxa"/>
              </w:tcPr>
            </w:tcPrChange>
          </w:tcPr>
          <w:p w14:paraId="4C28084C" w14:textId="154AE056" w:rsidR="005D69ED" w:rsidRDefault="005D69ED" w:rsidP="005D69ED">
            <w:pPr>
              <w:rPr>
                <w:lang w:val="en-US"/>
              </w:rPr>
            </w:pPr>
            <w:r>
              <w:rPr>
                <w:lang w:val="en-US"/>
              </w:rPr>
              <w:t>Vector.</w:t>
            </w:r>
            <w:r w:rsidR="002C01A1">
              <w:rPr>
                <w:lang w:val="en-US"/>
              </w:rPr>
              <w:t xml:space="preserve"> Number of LaMas found per injection</w:t>
            </w:r>
          </w:p>
        </w:tc>
      </w:tr>
      <w:tr w:rsidR="005D69ED" w:rsidRPr="00550E34" w14:paraId="76CE8926" w14:textId="77777777" w:rsidTr="00645246">
        <w:tc>
          <w:tcPr>
            <w:tcW w:w="1843" w:type="dxa"/>
            <w:tcPrChange w:id="219" w:author="Carl Brunius" w:date="2022-08-19T15:04:00Z">
              <w:tcPr>
                <w:tcW w:w="2405" w:type="dxa"/>
              </w:tcPr>
            </w:tcPrChange>
          </w:tcPr>
          <w:p w14:paraId="06FD6563" w14:textId="2F4D750D" w:rsidR="005D69ED" w:rsidRDefault="005D69ED" w:rsidP="005D69ED">
            <w:pPr>
              <w:rPr>
                <w:lang w:val="en-US"/>
              </w:rPr>
            </w:pPr>
            <w:r>
              <w:rPr>
                <w:lang w:val="en-US"/>
              </w:rPr>
              <w:t>$nPeaks</w:t>
            </w:r>
          </w:p>
        </w:tc>
        <w:tc>
          <w:tcPr>
            <w:tcW w:w="7173" w:type="dxa"/>
            <w:tcPrChange w:id="220" w:author="Carl Brunius" w:date="2022-08-19T15:04:00Z">
              <w:tcPr>
                <w:tcW w:w="6611" w:type="dxa"/>
              </w:tcPr>
            </w:tcPrChange>
          </w:tcPr>
          <w:p w14:paraId="42273FFC" w14:textId="108AB352" w:rsidR="005D69ED" w:rsidRDefault="005D69ED" w:rsidP="005D69ED">
            <w:pPr>
              <w:rPr>
                <w:lang w:val="en-US"/>
              </w:rPr>
            </w:pPr>
            <w:r>
              <w:rPr>
                <w:lang w:val="en-US"/>
              </w:rPr>
              <w:t>Vector.</w:t>
            </w:r>
            <w:r w:rsidR="002C01A1">
              <w:rPr>
                <w:lang w:val="en-US"/>
              </w:rPr>
              <w:t xml:space="preserve"> Total number of peaks found per injection</w:t>
            </w:r>
          </w:p>
        </w:tc>
      </w:tr>
      <w:tr w:rsidR="005D69ED" w:rsidRPr="00550E34" w14:paraId="6F6AD2F4" w14:textId="77777777" w:rsidTr="00645246">
        <w:tc>
          <w:tcPr>
            <w:tcW w:w="1843" w:type="dxa"/>
            <w:tcPrChange w:id="221" w:author="Carl Brunius" w:date="2022-08-19T15:04:00Z">
              <w:tcPr>
                <w:tcW w:w="2405" w:type="dxa"/>
              </w:tcPr>
            </w:tcPrChange>
          </w:tcPr>
          <w:p w14:paraId="73FF9D33" w14:textId="25AFE5E7" w:rsidR="005D69ED" w:rsidRDefault="005D69ED" w:rsidP="005D69ED">
            <w:pPr>
              <w:rPr>
                <w:lang w:val="en-US"/>
              </w:rPr>
            </w:pPr>
            <w:r>
              <w:rPr>
                <w:lang w:val="en-US"/>
              </w:rPr>
              <w:lastRenderedPageBreak/>
              <w:t>$TIC</w:t>
            </w:r>
          </w:p>
        </w:tc>
        <w:tc>
          <w:tcPr>
            <w:tcW w:w="7173" w:type="dxa"/>
            <w:tcPrChange w:id="222" w:author="Carl Brunius" w:date="2022-08-19T15:04:00Z">
              <w:tcPr>
                <w:tcW w:w="6611" w:type="dxa"/>
              </w:tcPr>
            </w:tcPrChange>
          </w:tcPr>
          <w:p w14:paraId="303EAC75" w14:textId="0FCFD5C0" w:rsidR="005D69ED" w:rsidRDefault="005D69ED" w:rsidP="005D69ED">
            <w:pPr>
              <w:rPr>
                <w:lang w:val="en-US"/>
              </w:rPr>
            </w:pPr>
            <w:r>
              <w:rPr>
                <w:lang w:val="en-US"/>
              </w:rPr>
              <w:t xml:space="preserve">Vector. </w:t>
            </w:r>
            <w:r w:rsidR="002C01A1">
              <w:rPr>
                <w:lang w:val="en-US"/>
              </w:rPr>
              <w:t>Total Ion current per injection</w:t>
            </w:r>
          </w:p>
        </w:tc>
      </w:tr>
      <w:tr w:rsidR="005D69ED" w:rsidRPr="00550E34" w14:paraId="32A33E18" w14:textId="77777777" w:rsidTr="00645246">
        <w:tc>
          <w:tcPr>
            <w:tcW w:w="1843" w:type="dxa"/>
            <w:tcPrChange w:id="223" w:author="Carl Brunius" w:date="2022-08-19T15:04:00Z">
              <w:tcPr>
                <w:tcW w:w="2405" w:type="dxa"/>
              </w:tcPr>
            </w:tcPrChange>
          </w:tcPr>
          <w:p w14:paraId="6BB40749" w14:textId="113982A6" w:rsidR="005D69ED" w:rsidRDefault="005D69ED" w:rsidP="005D69ED">
            <w:pPr>
              <w:rPr>
                <w:lang w:val="en-US"/>
              </w:rPr>
            </w:pPr>
            <w:r>
              <w:rPr>
                <w:lang w:val="en-US"/>
              </w:rPr>
              <w:t>$name</w:t>
            </w:r>
          </w:p>
        </w:tc>
        <w:tc>
          <w:tcPr>
            <w:tcW w:w="7173" w:type="dxa"/>
            <w:tcPrChange w:id="224" w:author="Carl Brunius" w:date="2022-08-19T15:04:00Z">
              <w:tcPr>
                <w:tcW w:w="6611" w:type="dxa"/>
              </w:tcPr>
            </w:tcPrChange>
          </w:tcPr>
          <w:p w14:paraId="74887952" w14:textId="3421CDCB" w:rsidR="005D69ED" w:rsidRDefault="005D69ED" w:rsidP="0081147D">
            <w:pPr>
              <w:keepNext/>
              <w:rPr>
                <w:lang w:val="en-US"/>
              </w:rPr>
            </w:pPr>
            <w:r>
              <w:rPr>
                <w:lang w:val="en-US"/>
              </w:rPr>
              <w:t>Vector. Name of each injection</w:t>
            </w:r>
          </w:p>
        </w:tc>
      </w:tr>
    </w:tbl>
    <w:p w14:paraId="4A4E3547" w14:textId="77777777" w:rsidR="0081147D" w:rsidRDefault="0081147D" w:rsidP="00D71915">
      <w:pPr>
        <w:rPr>
          <w:lang w:val="en-US"/>
        </w:rPr>
      </w:pPr>
    </w:p>
    <w:p w14:paraId="7F4CC8FD" w14:textId="20695456" w:rsidR="00020923" w:rsidRDefault="003E76D4" w:rsidP="00D71915">
      <w:pPr>
        <w:rPr>
          <w:lang w:val="en-US"/>
        </w:rPr>
      </w:pPr>
      <w:r>
        <w:rPr>
          <w:lang w:val="en-US"/>
        </w:rPr>
        <w:t>For visualisations of the injection</w:t>
      </w:r>
      <w:r w:rsidR="00E5085F">
        <w:rPr>
          <w:lang w:val="en-US"/>
        </w:rPr>
        <w:t>-based</w:t>
      </w:r>
      <w:r>
        <w:rPr>
          <w:lang w:val="en-US"/>
        </w:rPr>
        <w:t xml:space="preserve"> metrics, a </w:t>
      </w:r>
      <w:r w:rsidR="0081147D">
        <w:rPr>
          <w:lang w:val="en-US"/>
        </w:rPr>
        <w:t xml:space="preserve">sorted </w:t>
      </w:r>
      <w:r>
        <w:rPr>
          <w:lang w:val="en-US"/>
        </w:rPr>
        <w:t xml:space="preserve">scatter plot </w:t>
      </w:r>
      <w:r w:rsidR="00047D44">
        <w:rPr>
          <w:lang w:val="en-US"/>
        </w:rPr>
        <w:t>and/</w:t>
      </w:r>
      <w:r>
        <w:rPr>
          <w:lang w:val="en-US"/>
        </w:rPr>
        <w:t xml:space="preserve">or an empirical distribution function (eCDF) is recommended (examples shown in </w:t>
      </w:r>
      <w:r w:rsidRPr="001576F3">
        <w:rPr>
          <w:lang w:val="en-US"/>
        </w:rPr>
        <w:t xml:space="preserve">Fig </w:t>
      </w:r>
      <w:r w:rsidR="00F81F34" w:rsidRPr="001576F3">
        <w:rPr>
          <w:lang w:val="en-US"/>
        </w:rPr>
        <w:t>4</w:t>
      </w:r>
      <w:r w:rsidRPr="001576F3">
        <w:rPr>
          <w:lang w:val="en-US"/>
        </w:rPr>
        <w:t>).</w:t>
      </w:r>
      <w:r>
        <w:rPr>
          <w:lang w:val="en-US"/>
        </w:rPr>
        <w:t xml:space="preserve"> </w:t>
      </w:r>
    </w:p>
    <w:p w14:paraId="3AB59917" w14:textId="77777777" w:rsidR="00353034" w:rsidRDefault="00353034" w:rsidP="00353034">
      <w:pPr>
        <w:keepNext/>
      </w:pPr>
      <w:r>
        <w:rPr>
          <w:noProof/>
        </w:rPr>
        <w:drawing>
          <wp:inline distT="0" distB="0" distL="0" distR="0" wp14:anchorId="75F25C5F" wp14:editId="37C01D24">
            <wp:extent cx="5731510" cy="3007360"/>
            <wp:effectExtent l="0" t="0" r="254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007360"/>
                    </a:xfrm>
                    <a:prstGeom prst="rect">
                      <a:avLst/>
                    </a:prstGeom>
                  </pic:spPr>
                </pic:pic>
              </a:graphicData>
            </a:graphic>
          </wp:inline>
        </w:drawing>
      </w:r>
    </w:p>
    <w:p w14:paraId="1BC144C9" w14:textId="22EB74E8" w:rsidR="00353034" w:rsidRPr="00353034" w:rsidRDefault="00353034" w:rsidP="00353034">
      <w:pPr>
        <w:pStyle w:val="Caption"/>
        <w:rPr>
          <w:lang w:val="en-US"/>
        </w:rPr>
      </w:pPr>
      <w:r w:rsidRPr="00353034">
        <w:rPr>
          <w:lang w:val="en-US"/>
        </w:rPr>
        <w:t xml:space="preserve">Figure </w:t>
      </w:r>
      <w:r>
        <w:fldChar w:fldCharType="begin"/>
      </w:r>
      <w:r w:rsidRPr="00353034">
        <w:rPr>
          <w:lang w:val="en-US"/>
        </w:rPr>
        <w:instrText xml:space="preserve"> SEQ Figure \* ARABIC </w:instrText>
      </w:r>
      <w:r>
        <w:fldChar w:fldCharType="separate"/>
      </w:r>
      <w:r w:rsidRPr="00353034">
        <w:rPr>
          <w:noProof/>
          <w:lang w:val="en-US"/>
        </w:rPr>
        <w:t>4</w:t>
      </w:r>
      <w:r>
        <w:fldChar w:fldCharType="end"/>
      </w:r>
      <w:r w:rsidRPr="00353034">
        <w:rPr>
          <w:lang w:val="en-US"/>
        </w:rPr>
        <w:t xml:space="preserve">. </w:t>
      </w:r>
      <w:r>
        <w:rPr>
          <w:lang w:val="en-US"/>
        </w:rPr>
        <w:t>E</w:t>
      </w:r>
      <w:r w:rsidRPr="00353034">
        <w:rPr>
          <w:lang w:val="en-US"/>
        </w:rPr>
        <w:t>mpirical distribution function f</w:t>
      </w:r>
      <w:r>
        <w:rPr>
          <w:lang w:val="en-US"/>
        </w:rPr>
        <w:t xml:space="preserve">or the metric number of peaks. </w:t>
      </w:r>
    </w:p>
    <w:p w14:paraId="72B33700" w14:textId="77777777" w:rsidR="0081147D" w:rsidRDefault="0081147D" w:rsidP="00D71915">
      <w:pPr>
        <w:rPr>
          <w:lang w:val="en-US"/>
        </w:rPr>
      </w:pPr>
    </w:p>
    <w:p w14:paraId="71E0C440" w14:textId="2D12AB62" w:rsidR="00353034" w:rsidRDefault="003E76D4" w:rsidP="007D62F9">
      <w:pPr>
        <w:jc w:val="both"/>
        <w:rPr>
          <w:ins w:id="225" w:author="Anton Ribbenstedt" w:date="2022-08-22T12:32:00Z"/>
          <w:lang w:val="en-US"/>
        </w:rPr>
      </w:pPr>
      <w:r>
        <w:rPr>
          <w:lang w:val="en-US"/>
        </w:rPr>
        <w:t xml:space="preserve">From fig </w:t>
      </w:r>
      <w:r w:rsidR="00353034">
        <w:rPr>
          <w:lang w:val="en-US"/>
        </w:rPr>
        <w:t>4</w:t>
      </w:r>
      <w:r>
        <w:rPr>
          <w:lang w:val="en-US"/>
        </w:rPr>
        <w:t xml:space="preserve">, we concluded that </w:t>
      </w:r>
      <w:r w:rsidR="00353034">
        <w:rPr>
          <w:lang w:val="en-US"/>
        </w:rPr>
        <w:t>2500</w:t>
      </w:r>
      <w:r>
        <w:rPr>
          <w:lang w:val="en-US"/>
        </w:rPr>
        <w:t xml:space="preserve"> and </w:t>
      </w:r>
      <w:r w:rsidR="00353034">
        <w:rPr>
          <w:lang w:val="en-US"/>
        </w:rPr>
        <w:t xml:space="preserve">1000 </w:t>
      </w:r>
      <w:r>
        <w:rPr>
          <w:lang w:val="en-US"/>
        </w:rPr>
        <w:t>were suitable soft and hard limits for this metric as they should represent outliers and severe outliers respectively</w:t>
      </w:r>
      <w:r w:rsidR="00353034">
        <w:rPr>
          <w:lang w:val="en-US"/>
        </w:rPr>
        <w:t xml:space="preserve"> based on a visual inspection of ‘knees’ at reasonably low proportions (</w:t>
      </w:r>
      <w:r w:rsidR="00AE58C5">
        <w:rPr>
          <w:lang w:val="en-US"/>
        </w:rPr>
        <w:t xml:space="preserve">in practice, </w:t>
      </w:r>
      <w:r w:rsidR="00353034">
        <w:rPr>
          <w:lang w:val="en-US"/>
        </w:rPr>
        <w:t xml:space="preserve">one does not want </w:t>
      </w:r>
      <w:r w:rsidR="00AE58C5">
        <w:rPr>
          <w:lang w:val="en-US"/>
        </w:rPr>
        <w:t xml:space="preserve">a majority of </w:t>
      </w:r>
      <w:r w:rsidR="00353034">
        <w:rPr>
          <w:lang w:val="en-US"/>
        </w:rPr>
        <w:t>injections to be below the</w:t>
      </w:r>
      <w:r w:rsidR="00AE58C5">
        <w:rPr>
          <w:lang w:val="en-US"/>
        </w:rPr>
        <w:t>se</w:t>
      </w:r>
      <w:r w:rsidR="00353034">
        <w:rPr>
          <w:lang w:val="en-US"/>
        </w:rPr>
        <w:t xml:space="preserve"> limits)</w:t>
      </w:r>
      <w:r>
        <w:rPr>
          <w:lang w:val="en-US"/>
        </w:rPr>
        <w:t>. For the LaMa</w:t>
      </w:r>
      <w:r w:rsidR="00E5085F">
        <w:rPr>
          <w:lang w:val="en-US"/>
        </w:rPr>
        <w:t>-based</w:t>
      </w:r>
      <w:r>
        <w:rPr>
          <w:lang w:val="en-US"/>
        </w:rPr>
        <w:t xml:space="preserve"> metrics, the number of outliers </w:t>
      </w:r>
      <w:r w:rsidR="00AE58C5">
        <w:rPr>
          <w:lang w:val="en-US"/>
        </w:rPr>
        <w:t xml:space="preserve">first </w:t>
      </w:r>
      <w:r>
        <w:rPr>
          <w:lang w:val="en-US"/>
        </w:rPr>
        <w:t xml:space="preserve">needs to be calculated. This can be </w:t>
      </w:r>
      <w:r w:rsidR="00AE58C5">
        <w:rPr>
          <w:lang w:val="en-US"/>
        </w:rPr>
        <w:t xml:space="preserve">achieved </w:t>
      </w:r>
      <w:r>
        <w:rPr>
          <w:lang w:val="en-US"/>
        </w:rPr>
        <w:t xml:space="preserve">via the </w:t>
      </w:r>
      <w:r w:rsidR="00047D44">
        <w:rPr>
          <w:lang w:val="en-US"/>
        </w:rPr>
        <w:t>c</w:t>
      </w:r>
      <w:r>
        <w:rPr>
          <w:lang w:val="en-US"/>
        </w:rPr>
        <w:t xml:space="preserve">alcOutliers() function available in the </w:t>
      </w:r>
      <w:r w:rsidRPr="00B3639D">
        <w:rPr>
          <w:i/>
          <w:iCs/>
          <w:lang w:val="en-US"/>
        </w:rPr>
        <w:t>QualiMon</w:t>
      </w:r>
      <w:r>
        <w:rPr>
          <w:lang w:val="en-US"/>
        </w:rPr>
        <w:t xml:space="preserve"> R package. </w:t>
      </w:r>
    </w:p>
    <w:p w14:paraId="0D4450B5" w14:textId="6C541DEC" w:rsidR="00885606" w:rsidRPr="00DA6C76" w:rsidRDefault="00885606" w:rsidP="00885606">
      <w:pPr>
        <w:pBdr>
          <w:top w:val="dashed" w:sz="6" w:space="12" w:color="AAAAAA"/>
          <w:left w:val="dashed" w:sz="6" w:space="12" w:color="AAAAAA"/>
          <w:bottom w:val="dashed" w:sz="6" w:space="12" w:color="AAAAAA"/>
          <w:right w:val="dashed" w:sz="6" w:space="12" w:color="AAAAAA"/>
        </w:pBdr>
        <w:shd w:val="clear" w:color="auto" w:fill="E3E3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ins w:id="226" w:author="Anton Ribbenstedt" w:date="2022-08-22T12:32:00Z"/>
          <w:rFonts w:ascii="Lucida Console" w:eastAsia="Times New Roman" w:hAnsi="Lucida Console" w:cs="Courier New"/>
          <w:color w:val="000000"/>
          <w:sz w:val="17"/>
          <w:szCs w:val="17"/>
          <w:lang w:val="en-US" w:eastAsia="en-GB"/>
        </w:rPr>
      </w:pPr>
      <w:ins w:id="227" w:author="Anton Ribbenstedt" w:date="2022-08-22T12:32:00Z">
        <w:r>
          <w:rPr>
            <w:rFonts w:ascii="Lucida Console" w:eastAsia="Times New Roman" w:hAnsi="Lucida Console" w:cs="Courier New"/>
            <w:color w:val="000000"/>
            <w:sz w:val="17"/>
            <w:szCs w:val="17"/>
            <w:lang w:val="en-US" w:eastAsia="en-GB"/>
          </w:rPr>
          <w:t>RTOutliers &lt;- calcOutliers(QualityInfo$RT)</w:t>
        </w:r>
      </w:ins>
    </w:p>
    <w:p w14:paraId="15E5002C" w14:textId="1ECBB312" w:rsidR="00885606" w:rsidRPr="00FE40B2" w:rsidDel="00885606" w:rsidRDefault="00885606">
      <w:pPr>
        <w:pBdr>
          <w:top w:val="dashed" w:sz="6" w:space="12" w:color="AAAAAA"/>
          <w:left w:val="dashed" w:sz="6" w:space="12" w:color="AAAAAA"/>
          <w:bottom w:val="dashed" w:sz="6" w:space="12" w:color="AAAAAA"/>
          <w:right w:val="dashed" w:sz="6" w:space="12" w:color="AAAAAA"/>
        </w:pBdr>
        <w:shd w:val="clear" w:color="auto" w:fill="E3E3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del w:id="228" w:author="Anton Ribbenstedt" w:date="2022-08-22T12:32:00Z"/>
          <w:rFonts w:ascii="Lucida Console" w:eastAsia="Times New Roman" w:hAnsi="Lucida Console" w:cs="Courier New"/>
          <w:color w:val="000000"/>
          <w:sz w:val="17"/>
          <w:szCs w:val="17"/>
          <w:lang w:val="en-US" w:eastAsia="en-GB"/>
          <w:rPrChange w:id="229" w:author="Anton Ribbenstedt" w:date="2022-08-22T12:39:00Z">
            <w:rPr>
              <w:del w:id="230" w:author="Anton Ribbenstedt" w:date="2022-08-22T12:32:00Z"/>
              <w:lang w:val="en-US"/>
            </w:rPr>
          </w:rPrChange>
        </w:rPr>
        <w:pPrChange w:id="231" w:author="Anton Ribbenstedt" w:date="2022-08-22T12:39:00Z">
          <w:pPr>
            <w:jc w:val="both"/>
          </w:pPr>
        </w:pPrChange>
      </w:pPr>
      <w:ins w:id="232" w:author="Anton Ribbenstedt" w:date="2022-08-22T12:32:00Z">
        <w:r>
          <w:rPr>
            <w:rFonts w:ascii="Lucida Console" w:eastAsia="Times New Roman" w:hAnsi="Lucida Console" w:cs="Courier New"/>
            <w:color w:val="000000"/>
            <w:sz w:val="17"/>
            <w:szCs w:val="17"/>
            <w:lang w:val="en-US" w:eastAsia="en-GB"/>
          </w:rPr>
          <w:t>Plot(ecdf(RTOutliers))</w:t>
        </w:r>
      </w:ins>
    </w:p>
    <w:p w14:paraId="5CD16D13" w14:textId="403A892B" w:rsidR="00353034" w:rsidRPr="00353034" w:rsidDel="00885606" w:rsidRDefault="00353034" w:rsidP="00353034">
      <w:pPr>
        <w:rPr>
          <w:del w:id="233" w:author="Anton Ribbenstedt" w:date="2022-08-22T12:32:00Z"/>
          <w:lang w:val="en-US"/>
        </w:rPr>
      </w:pPr>
      <w:commentRangeStart w:id="234"/>
      <w:del w:id="235" w:author="Anton Ribbenstedt" w:date="2022-08-22T12:32:00Z">
        <w:r w:rsidRPr="00353034" w:rsidDel="00885606">
          <w:rPr>
            <w:lang w:val="en-US"/>
          </w:rPr>
          <w:delText>RTOutliers &lt;- calcOutliers(QualityInfo$RT)</w:delText>
        </w:r>
      </w:del>
    </w:p>
    <w:p w14:paraId="1A36BBF4" w14:textId="2250658F" w:rsidR="00353034" w:rsidDel="00885606" w:rsidRDefault="00353034" w:rsidP="00353034">
      <w:pPr>
        <w:rPr>
          <w:del w:id="236" w:author="Anton Ribbenstedt" w:date="2022-08-22T12:32:00Z"/>
          <w:lang w:val="en-US"/>
        </w:rPr>
      </w:pPr>
      <w:del w:id="237" w:author="Anton Ribbenstedt" w:date="2022-08-22T12:32:00Z">
        <w:r w:rsidRPr="00353034" w:rsidDel="00885606">
          <w:rPr>
            <w:lang w:val="en-US"/>
          </w:rPr>
          <w:delText xml:space="preserve">plot(ecdf(RTOutliers)) </w:delText>
        </w:r>
        <w:commentRangeEnd w:id="234"/>
        <w:r w:rsidR="00AE58C5" w:rsidDel="00885606">
          <w:rPr>
            <w:rStyle w:val="CommentReference"/>
          </w:rPr>
          <w:commentReference w:id="234"/>
        </w:r>
      </w:del>
    </w:p>
    <w:p w14:paraId="373B6AF6" w14:textId="3452D653" w:rsidR="00807697" w:rsidRDefault="003E76D4" w:rsidP="007D62F9">
      <w:pPr>
        <w:jc w:val="both"/>
        <w:rPr>
          <w:ins w:id="238" w:author="Carl Brunius" w:date="2022-08-19T15:14:00Z"/>
          <w:lang w:val="en-US"/>
        </w:rPr>
      </w:pPr>
      <w:r>
        <w:rPr>
          <w:lang w:val="en-US"/>
        </w:rPr>
        <w:t>After calculation of number of outliers, a similar ecdf o</w:t>
      </w:r>
      <w:r w:rsidR="008B6AA2">
        <w:rPr>
          <w:lang w:val="en-US"/>
        </w:rPr>
        <w:t>r</w:t>
      </w:r>
      <w:r>
        <w:rPr>
          <w:lang w:val="en-US"/>
        </w:rPr>
        <w:t xml:space="preserve"> scatter plot is recommended to find a suitable limit for each metric</w:t>
      </w:r>
      <w:del w:id="239" w:author="Anton Ribbenstedt" w:date="2022-08-22T11:49:00Z">
        <w:r w:rsidDel="00B802D8">
          <w:rPr>
            <w:lang w:val="en-US"/>
          </w:rPr>
          <w:delText xml:space="preserve"> (</w:delText>
        </w:r>
        <w:commentRangeStart w:id="240"/>
        <w:r w:rsidDel="00B802D8">
          <w:rPr>
            <w:lang w:val="en-US"/>
          </w:rPr>
          <w:delText>N.B. Soft and hard limits are optional and are not required for any parameter for the software to function, although having them for at least some metrics is recommended as this might detect systematic errors that relative tests might miss).</w:delText>
        </w:r>
      </w:del>
      <w:r>
        <w:rPr>
          <w:lang w:val="en-US"/>
        </w:rPr>
        <w:t xml:space="preserve"> </w:t>
      </w:r>
      <w:commentRangeEnd w:id="240"/>
      <w:r w:rsidR="00AE58C5">
        <w:rPr>
          <w:rStyle w:val="CommentReference"/>
        </w:rPr>
        <w:commentReference w:id="240"/>
      </w:r>
      <w:r>
        <w:rPr>
          <w:lang w:val="en-US"/>
        </w:rPr>
        <w:t>Now that soft and hard limits are found, we can input them into the config file using the “</w:t>
      </w:r>
      <w:r w:rsidR="008B6AA2">
        <w:rPr>
          <w:lang w:val="en-US"/>
        </w:rPr>
        <w:t>Setup - &gt;</w:t>
      </w:r>
      <w:r w:rsidR="0034614A">
        <w:rPr>
          <w:lang w:val="en-US"/>
        </w:rPr>
        <w:t xml:space="preserve"> </w:t>
      </w:r>
      <w:r w:rsidR="0081147D">
        <w:rPr>
          <w:lang w:val="en-US"/>
        </w:rPr>
        <w:t>Find Soft &amp; Hard Limits</w:t>
      </w:r>
      <w:r>
        <w:rPr>
          <w:lang w:val="en-US"/>
        </w:rPr>
        <w:t xml:space="preserve">” button on the </w:t>
      </w:r>
      <w:r w:rsidR="008E514A">
        <w:rPr>
          <w:lang w:val="en-US"/>
        </w:rPr>
        <w:t>left-hand</w:t>
      </w:r>
      <w:r>
        <w:rPr>
          <w:lang w:val="en-US"/>
        </w:rPr>
        <w:t xml:space="preserve"> side menu in the shiny interface.</w:t>
      </w:r>
      <w:r w:rsidR="00047D44">
        <w:rPr>
          <w:lang w:val="en-US"/>
        </w:rPr>
        <w:t xml:space="preserve"> </w:t>
      </w:r>
    </w:p>
    <w:p w14:paraId="071E45F1" w14:textId="2B6043F7" w:rsidR="003E76D4" w:rsidRDefault="00807697" w:rsidP="007D62F9">
      <w:pPr>
        <w:jc w:val="both"/>
        <w:rPr>
          <w:lang w:val="en-US"/>
        </w:rPr>
      </w:pPr>
      <w:r>
        <w:rPr>
          <w:lang w:val="en-US"/>
        </w:rPr>
        <w:t xml:space="preserve">Please note </w:t>
      </w:r>
      <w:r w:rsidR="00047D44">
        <w:rPr>
          <w:lang w:val="en-US"/>
        </w:rPr>
        <w:t>that these</w:t>
      </w:r>
      <w:r w:rsidR="00B802D8">
        <w:rPr>
          <w:lang w:val="en-US"/>
        </w:rPr>
        <w:t xml:space="preserve"> </w:t>
      </w:r>
      <w:ins w:id="241" w:author="Anton Ribbenstedt" w:date="2022-08-22T11:49:00Z">
        <w:r w:rsidR="00B802D8">
          <w:rPr>
            <w:lang w:val="en-US"/>
          </w:rPr>
          <w:t>limits</w:t>
        </w:r>
      </w:ins>
      <w:r w:rsidR="00047D44">
        <w:rPr>
          <w:lang w:val="en-US"/>
        </w:rPr>
        <w:t xml:space="preserve"> do not have to be set-up using </w:t>
      </w:r>
      <w:r>
        <w:rPr>
          <w:lang w:val="en-US"/>
        </w:rPr>
        <w:t xml:space="preserve">the </w:t>
      </w:r>
      <w:r w:rsidR="00047D44">
        <w:rPr>
          <w:lang w:val="en-US"/>
        </w:rPr>
        <w:t xml:space="preserve">data-driven </w:t>
      </w:r>
      <w:r w:rsidR="008E514A">
        <w:rPr>
          <w:lang w:val="en-US"/>
        </w:rPr>
        <w:t xml:space="preserve">approach </w:t>
      </w:r>
      <w:r>
        <w:rPr>
          <w:lang w:val="en-US"/>
        </w:rPr>
        <w:t xml:space="preserve">described above, </w:t>
      </w:r>
      <w:r w:rsidR="008E514A">
        <w:rPr>
          <w:lang w:val="en-US"/>
        </w:rPr>
        <w:t>but</w:t>
      </w:r>
      <w:r w:rsidR="00047D44">
        <w:rPr>
          <w:lang w:val="en-US"/>
        </w:rPr>
        <w:t xml:space="preserve"> can also be set based on user experience regarding the metrics in question. For instance, as the </w:t>
      </w:r>
      <w:r w:rsidR="00047D44">
        <w:rPr>
          <w:lang w:val="en-US"/>
        </w:rPr>
        <w:lastRenderedPageBreak/>
        <w:t>limits for the LaMa</w:t>
      </w:r>
      <w:r w:rsidR="00E5085F">
        <w:rPr>
          <w:lang w:val="en-US"/>
        </w:rPr>
        <w:t>-based</w:t>
      </w:r>
      <w:r w:rsidR="00047D44">
        <w:rPr>
          <w:lang w:val="en-US"/>
        </w:rPr>
        <w:t xml:space="preserve"> metrics are based on proportion of outliers, these can be set to e.g., </w:t>
      </w:r>
      <w:r w:rsidR="0034614A">
        <w:rPr>
          <w:lang w:val="en-US"/>
        </w:rPr>
        <w:t>0.1 and 0.2 (</w:t>
      </w:r>
      <w:r w:rsidR="00047D44">
        <w:rPr>
          <w:lang w:val="en-US"/>
        </w:rPr>
        <w:t>10</w:t>
      </w:r>
      <w:r w:rsidR="0034614A">
        <w:rPr>
          <w:lang w:val="en-US"/>
        </w:rPr>
        <w:t xml:space="preserve"> and</w:t>
      </w:r>
      <w:r w:rsidR="00047D44">
        <w:rPr>
          <w:lang w:val="en-US"/>
        </w:rPr>
        <w:t xml:space="preserve"> 20 %</w:t>
      </w:r>
      <w:r w:rsidR="0034614A">
        <w:rPr>
          <w:lang w:val="en-US"/>
        </w:rPr>
        <w:t>)</w:t>
      </w:r>
      <w:r w:rsidR="00047D44">
        <w:rPr>
          <w:lang w:val="en-US"/>
        </w:rPr>
        <w:t xml:space="preserve"> respectively. </w:t>
      </w:r>
      <w:r w:rsidR="00586C6D">
        <w:rPr>
          <w:lang w:val="en-US"/>
        </w:rPr>
        <w:t xml:space="preserve">If you want to use the relative tests, but not the soft limits for a metric, </w:t>
      </w:r>
      <w:commentRangeStart w:id="242"/>
      <w:r w:rsidR="00586C6D">
        <w:rPr>
          <w:lang w:val="en-US"/>
        </w:rPr>
        <w:t>input 0 in the limit for this metric and the limit will not be part of the final scoring evaluation.</w:t>
      </w:r>
      <w:commentRangeEnd w:id="242"/>
      <w:r>
        <w:rPr>
          <w:rStyle w:val="CommentReference"/>
        </w:rPr>
        <w:commentReference w:id="242"/>
      </w:r>
    </w:p>
    <w:p w14:paraId="49B237AB" w14:textId="1DCB2C7B" w:rsidR="003E76D4" w:rsidRDefault="003E76D4" w:rsidP="00D71915">
      <w:pPr>
        <w:rPr>
          <w:lang w:val="en-US"/>
        </w:rPr>
      </w:pPr>
      <w:r>
        <w:rPr>
          <w:lang w:val="en-US"/>
        </w:rPr>
        <w:t xml:space="preserve">Now the set-up is complete and you are ready to start using </w:t>
      </w:r>
      <w:r w:rsidRPr="00B802D8">
        <w:rPr>
          <w:i/>
          <w:iCs/>
          <w:lang w:val="en-US"/>
          <w:rPrChange w:id="243" w:author="Anton Ribbenstedt" w:date="2022-08-22T11:53:00Z">
            <w:rPr>
              <w:lang w:val="en-US"/>
            </w:rPr>
          </w:rPrChange>
        </w:rPr>
        <w:t>Quali</w:t>
      </w:r>
      <w:ins w:id="244" w:author="Anton Ribbenstedt" w:date="2022-08-22T11:53:00Z">
        <w:r w:rsidR="00B802D8">
          <w:rPr>
            <w:i/>
            <w:iCs/>
            <w:lang w:val="en-US"/>
          </w:rPr>
          <w:t>M</w:t>
        </w:r>
      </w:ins>
      <w:del w:id="245" w:author="Anton Ribbenstedt" w:date="2022-08-22T11:53:00Z">
        <w:r w:rsidRPr="00B802D8" w:rsidDel="00B802D8">
          <w:rPr>
            <w:i/>
            <w:iCs/>
            <w:lang w:val="en-US"/>
            <w:rPrChange w:id="246" w:author="Anton Ribbenstedt" w:date="2022-08-22T11:53:00Z">
              <w:rPr>
                <w:lang w:val="en-US"/>
              </w:rPr>
            </w:rPrChange>
          </w:rPr>
          <w:delText>m</w:delText>
        </w:r>
      </w:del>
      <w:r w:rsidRPr="00B802D8">
        <w:rPr>
          <w:i/>
          <w:iCs/>
          <w:lang w:val="en-US"/>
          <w:rPrChange w:id="247" w:author="Anton Ribbenstedt" w:date="2022-08-22T11:53:00Z">
            <w:rPr>
              <w:lang w:val="en-US"/>
            </w:rPr>
          </w:rPrChange>
        </w:rPr>
        <w:t>on</w:t>
      </w:r>
      <w:r>
        <w:rPr>
          <w:lang w:val="en-US"/>
        </w:rPr>
        <w:t xml:space="preserve"> to monitor your injections!</w:t>
      </w:r>
    </w:p>
    <w:p w14:paraId="1D7BA37F" w14:textId="2B3BFE9A" w:rsidR="003E76D4" w:rsidRDefault="003E76D4" w:rsidP="00D71915">
      <w:pPr>
        <w:rPr>
          <w:lang w:val="en-US"/>
        </w:rPr>
      </w:pPr>
    </w:p>
    <w:p w14:paraId="32791465" w14:textId="425A2CEE" w:rsidR="00905B8E" w:rsidRPr="00905B8E" w:rsidRDefault="003E76D4" w:rsidP="00905B8E">
      <w:pPr>
        <w:pStyle w:val="Heading1"/>
        <w:rPr>
          <w:lang w:val="en-US"/>
        </w:rPr>
      </w:pPr>
      <w:r>
        <w:rPr>
          <w:lang w:val="en-US"/>
        </w:rPr>
        <w:t>Day-to-day usage</w:t>
      </w:r>
    </w:p>
    <w:p w14:paraId="5EAB6FE9" w14:textId="16AD3F54" w:rsidR="00C51C74" w:rsidRDefault="00AB6A0F" w:rsidP="003E76D4">
      <w:pPr>
        <w:rPr>
          <w:lang w:val="en-US"/>
        </w:rPr>
      </w:pPr>
      <w:r>
        <w:rPr>
          <w:lang w:val="en-US"/>
        </w:rPr>
        <w:t>To</w:t>
      </w:r>
      <w:r w:rsidR="000F6733">
        <w:rPr>
          <w:lang w:val="en-US"/>
        </w:rPr>
        <w:t xml:space="preserve"> run </w:t>
      </w:r>
      <w:r w:rsidR="000F6733" w:rsidRPr="00B3639D">
        <w:rPr>
          <w:i/>
          <w:iCs/>
          <w:lang w:val="en-US"/>
        </w:rPr>
        <w:t>QualiMon</w:t>
      </w:r>
      <w:r>
        <w:rPr>
          <w:lang w:val="en-US"/>
        </w:rPr>
        <w:t>,</w:t>
      </w:r>
      <w:r w:rsidR="000F6733">
        <w:rPr>
          <w:lang w:val="en-US"/>
        </w:rPr>
        <w:t xml:space="preserve"> you will need to name your injection according</w:t>
      </w:r>
      <w:r w:rsidR="00807697">
        <w:rPr>
          <w:lang w:val="en-US"/>
        </w:rPr>
        <w:t xml:space="preserve"> to a uniform naming strategy</w:t>
      </w:r>
      <w:r w:rsidR="000F6733">
        <w:rPr>
          <w:lang w:val="en-US"/>
        </w:rPr>
        <w:t xml:space="preserve">, so that </w:t>
      </w:r>
      <w:r w:rsidR="000F6733" w:rsidRPr="00B3639D">
        <w:rPr>
          <w:i/>
          <w:iCs/>
          <w:lang w:val="en-US"/>
        </w:rPr>
        <w:t>QualiMon</w:t>
      </w:r>
      <w:r w:rsidR="000F6733">
        <w:rPr>
          <w:lang w:val="en-US"/>
        </w:rPr>
        <w:t xml:space="preserve"> </w:t>
      </w:r>
      <w:r>
        <w:rPr>
          <w:lang w:val="en-US"/>
        </w:rPr>
        <w:t xml:space="preserve">can scrape all </w:t>
      </w:r>
      <w:r w:rsidR="000F6733">
        <w:rPr>
          <w:lang w:val="en-US"/>
        </w:rPr>
        <w:t xml:space="preserve">the necessary meta-data about the file itself to process it. </w:t>
      </w:r>
      <w:commentRangeStart w:id="248"/>
      <w:commentRangeStart w:id="249"/>
      <w:commentRangeStart w:id="250"/>
      <w:r w:rsidR="000F6733">
        <w:rPr>
          <w:lang w:val="en-US"/>
        </w:rPr>
        <w:t>The file name structure looks like this:</w:t>
      </w:r>
    </w:p>
    <w:p w14:paraId="513EFC92" w14:textId="771C2F3C" w:rsidR="000F6733" w:rsidRDefault="000F6733" w:rsidP="003E76D4">
      <w:pPr>
        <w:rPr>
          <w:lang w:val="en-US"/>
        </w:rPr>
      </w:pPr>
      <w:r>
        <w:rPr>
          <w:lang w:val="en-US"/>
        </w:rPr>
        <w:t>“</w:t>
      </w:r>
      <w:r w:rsidRPr="000F6733">
        <w:rPr>
          <w:lang w:val="en-US"/>
        </w:rPr>
        <w:t>2017-10-05_B1W40_RP_NEG_CP01_002</w:t>
      </w:r>
      <w:r>
        <w:rPr>
          <w:lang w:val="en-US"/>
        </w:rPr>
        <w:t>.d”</w:t>
      </w:r>
      <w:commentRangeEnd w:id="248"/>
      <w:r w:rsidR="00AB6A0F">
        <w:rPr>
          <w:rStyle w:val="CommentReference"/>
        </w:rPr>
        <w:commentReference w:id="248"/>
      </w:r>
      <w:commentRangeEnd w:id="249"/>
      <w:r w:rsidR="00AB6A0F">
        <w:rPr>
          <w:rStyle w:val="CommentReference"/>
        </w:rPr>
        <w:commentReference w:id="249"/>
      </w:r>
      <w:commentRangeEnd w:id="250"/>
      <w:r w:rsidR="00AB6A0F">
        <w:rPr>
          <w:rStyle w:val="CommentReference"/>
        </w:rPr>
        <w:commentReference w:id="250"/>
      </w:r>
    </w:p>
    <w:p w14:paraId="0F4D0790" w14:textId="518ED8A5" w:rsidR="000F6733" w:rsidRDefault="000F6733" w:rsidP="003E76D4">
      <w:pPr>
        <w:rPr>
          <w:lang w:val="en-US"/>
        </w:rPr>
      </w:pPr>
      <w:r>
        <w:rPr>
          <w:lang w:val="en-US"/>
        </w:rPr>
        <w:t>“Date_</w:t>
      </w:r>
      <w:commentRangeStart w:id="251"/>
      <w:r>
        <w:rPr>
          <w:lang w:val="en-US"/>
        </w:rPr>
        <w:t>batch</w:t>
      </w:r>
      <w:del w:id="252" w:author="Anton Ribbenstedt" w:date="2022-08-22T12:00:00Z">
        <w:r w:rsidDel="00CC19DA">
          <w:rPr>
            <w:lang w:val="en-US"/>
          </w:rPr>
          <w:delText>Week</w:delText>
        </w:r>
        <w:commentRangeEnd w:id="251"/>
        <w:r w:rsidR="00AB6A0F" w:rsidDel="00CC19DA">
          <w:rPr>
            <w:rStyle w:val="CommentReference"/>
          </w:rPr>
          <w:commentReference w:id="251"/>
        </w:r>
      </w:del>
      <w:r>
        <w:rPr>
          <w:lang w:val="en-US"/>
        </w:rPr>
        <w:t>_chromatography_</w:t>
      </w:r>
      <w:r w:rsidR="00632C18">
        <w:rPr>
          <w:lang w:val="en-US"/>
        </w:rPr>
        <w:t>ionizationPolarity</w:t>
      </w:r>
      <w:r>
        <w:rPr>
          <w:lang w:val="en-US"/>
        </w:rPr>
        <w:t>_filename_sequenceInjection”</w:t>
      </w:r>
    </w:p>
    <w:p w14:paraId="0F58D2E6" w14:textId="399DA567" w:rsidR="000F6733" w:rsidRDefault="000F6733" w:rsidP="00F638EA">
      <w:pPr>
        <w:jc w:val="both"/>
        <w:rPr>
          <w:lang w:val="en-US"/>
        </w:rPr>
      </w:pPr>
      <w:r w:rsidRPr="00B802D8">
        <w:rPr>
          <w:i/>
          <w:iCs/>
          <w:lang w:val="en-US"/>
          <w:rPrChange w:id="253" w:author="Anton Ribbenstedt" w:date="2022-08-22T11:53:00Z">
            <w:rPr>
              <w:lang w:val="en-US"/>
            </w:rPr>
          </w:rPrChange>
        </w:rPr>
        <w:t>QualiMon</w:t>
      </w:r>
      <w:r>
        <w:rPr>
          <w:lang w:val="en-US"/>
        </w:rPr>
        <w:t xml:space="preserve"> uses “_” to split up the file name and obtain the metadata it needs to process and store the data from the file in the DB file.</w:t>
      </w:r>
      <w:r w:rsidR="00632C18">
        <w:rPr>
          <w:lang w:val="en-US"/>
        </w:rPr>
        <w:t xml:space="preserve"> No fields are optional to include but are necessary for </w:t>
      </w:r>
      <w:r w:rsidR="00632C18" w:rsidRPr="00B802D8">
        <w:rPr>
          <w:i/>
          <w:iCs/>
          <w:lang w:val="en-US"/>
          <w:rPrChange w:id="254" w:author="Anton Ribbenstedt" w:date="2022-08-22T11:53:00Z">
            <w:rPr>
              <w:lang w:val="en-US"/>
            </w:rPr>
          </w:rPrChange>
        </w:rPr>
        <w:t>QualiMon</w:t>
      </w:r>
      <w:r w:rsidR="00632C18">
        <w:rPr>
          <w:lang w:val="en-US"/>
        </w:rPr>
        <w:t xml:space="preserve"> to function properly. Below follows a comment of each section of the filename:</w:t>
      </w:r>
    </w:p>
    <w:p w14:paraId="294E1E16" w14:textId="19BF0F42" w:rsidR="00632C18" w:rsidRDefault="00632C18" w:rsidP="00632C18">
      <w:pPr>
        <w:pStyle w:val="ListParagraph"/>
        <w:numPr>
          <w:ilvl w:val="0"/>
          <w:numId w:val="17"/>
        </w:numPr>
      </w:pPr>
      <w:r>
        <w:t>Date: Should be formatted as above (YYYY-MM-DD)</w:t>
      </w:r>
    </w:p>
    <w:p w14:paraId="72339217" w14:textId="512C6EF2" w:rsidR="00632C18" w:rsidRDefault="00632C18" w:rsidP="00632C18">
      <w:pPr>
        <w:pStyle w:val="ListParagraph"/>
        <w:numPr>
          <w:ilvl w:val="0"/>
          <w:numId w:val="17"/>
        </w:numPr>
      </w:pPr>
      <w:r>
        <w:t>Batch</w:t>
      </w:r>
      <w:del w:id="255" w:author="Anton Ribbenstedt" w:date="2022-08-22T12:39:00Z">
        <w:r w:rsidDel="00FE40B2">
          <w:delText>week</w:delText>
        </w:r>
      </w:del>
      <w:r>
        <w:t xml:space="preserve">: This information is not crucial for processing operations performed by </w:t>
      </w:r>
      <w:r w:rsidRPr="00B802D8">
        <w:rPr>
          <w:i/>
          <w:iCs/>
          <w:rPrChange w:id="256" w:author="Anton Ribbenstedt" w:date="2022-08-22T11:53:00Z">
            <w:rPr/>
          </w:rPrChange>
        </w:rPr>
        <w:t>QualiMon</w:t>
      </w:r>
      <w:r>
        <w:t xml:space="preserve"> </w:t>
      </w:r>
    </w:p>
    <w:p w14:paraId="33424F79" w14:textId="1C408B07" w:rsidR="00632C18" w:rsidRDefault="00632C18" w:rsidP="00632C18">
      <w:pPr>
        <w:pStyle w:val="ListParagraph"/>
        <w:numPr>
          <w:ilvl w:val="0"/>
          <w:numId w:val="17"/>
        </w:numPr>
      </w:pPr>
      <w:r>
        <w:t>Chromatography: “RP” for reversed phase or “HILIC” for HILIC chromatography</w:t>
      </w:r>
    </w:p>
    <w:p w14:paraId="732241B7" w14:textId="359ED9A5" w:rsidR="00632C18" w:rsidRDefault="00632C18" w:rsidP="00632C18">
      <w:pPr>
        <w:pStyle w:val="ListParagraph"/>
        <w:numPr>
          <w:ilvl w:val="0"/>
          <w:numId w:val="17"/>
        </w:numPr>
      </w:pPr>
      <w:commentRangeStart w:id="257"/>
      <w:commentRangeStart w:id="258"/>
      <w:r>
        <w:t>Ionization polarity</w:t>
      </w:r>
      <w:commentRangeEnd w:id="257"/>
      <w:r w:rsidR="00AB6A0F">
        <w:rPr>
          <w:rStyle w:val="CommentReference"/>
          <w:rFonts w:eastAsiaTheme="minorHAnsi"/>
          <w:lang w:val="sv-SE" w:eastAsia="en-US"/>
        </w:rPr>
        <w:commentReference w:id="257"/>
      </w:r>
      <w:commentRangeEnd w:id="258"/>
      <w:r w:rsidR="00CC19DA">
        <w:rPr>
          <w:rStyle w:val="CommentReference"/>
          <w:rFonts w:eastAsiaTheme="minorHAnsi"/>
          <w:lang w:val="sv-SE" w:eastAsia="en-US"/>
        </w:rPr>
        <w:commentReference w:id="258"/>
      </w:r>
      <w:r>
        <w:t>: “NEG” for negative and “POS” for positive ionization</w:t>
      </w:r>
    </w:p>
    <w:p w14:paraId="2A1071EC" w14:textId="69F2E741" w:rsidR="00632C18" w:rsidRDefault="00632C18" w:rsidP="00632C18">
      <w:pPr>
        <w:pStyle w:val="ListParagraph"/>
        <w:numPr>
          <w:ilvl w:val="0"/>
          <w:numId w:val="17"/>
        </w:numPr>
      </w:pPr>
      <w:r>
        <w:t xml:space="preserve">File name: The </w:t>
      </w:r>
      <w:r w:rsidR="00AB6A0F">
        <w:t>sample identifier</w:t>
      </w:r>
    </w:p>
    <w:p w14:paraId="6CCACA11" w14:textId="342D0574" w:rsidR="0006775D" w:rsidRPr="00632C18" w:rsidRDefault="0006775D" w:rsidP="001576F3">
      <w:pPr>
        <w:pStyle w:val="ListParagraph"/>
        <w:numPr>
          <w:ilvl w:val="0"/>
          <w:numId w:val="17"/>
        </w:numPr>
      </w:pPr>
      <w:r>
        <w:t>Sequence injection: The injection number of the sample within the sequence</w:t>
      </w:r>
    </w:p>
    <w:p w14:paraId="780E7F98" w14:textId="2D193C2D" w:rsidR="000F6733" w:rsidRDefault="000F6733" w:rsidP="00F638EA">
      <w:pPr>
        <w:jc w:val="both"/>
        <w:rPr>
          <w:lang w:val="en-US"/>
        </w:rPr>
      </w:pPr>
      <w:r>
        <w:rPr>
          <w:lang w:val="en-US"/>
        </w:rPr>
        <w:t>The “.d” above is the raw file format produced by Agilent systems and may vary depending on manufacturer of your instrument</w:t>
      </w:r>
      <w:r w:rsidR="00905B8E">
        <w:rPr>
          <w:lang w:val="en-US"/>
        </w:rPr>
        <w:t xml:space="preserve"> (e.g. “.raw” for Thermo).</w:t>
      </w:r>
    </w:p>
    <w:p w14:paraId="3C265846" w14:textId="269E9E2D" w:rsidR="00905B8E" w:rsidRPr="001576F3" w:rsidRDefault="00905B8E" w:rsidP="003E76D4">
      <w:pPr>
        <w:rPr>
          <w:i/>
          <w:iCs/>
          <w:lang w:val="en-US"/>
        </w:rPr>
      </w:pPr>
      <w:r w:rsidRPr="001576F3">
        <w:rPr>
          <w:i/>
          <w:iCs/>
          <w:lang w:val="en-US"/>
        </w:rPr>
        <w:t xml:space="preserve">Sidenote: There are plans to implement a function for setting up your own file-naming strategy but </w:t>
      </w:r>
      <w:r w:rsidR="00AB6A0F">
        <w:rPr>
          <w:i/>
          <w:iCs/>
          <w:lang w:val="en-US"/>
        </w:rPr>
        <w:t>at present</w:t>
      </w:r>
      <w:r w:rsidRPr="001576F3">
        <w:rPr>
          <w:i/>
          <w:iCs/>
          <w:lang w:val="en-US"/>
        </w:rPr>
        <w:t xml:space="preserve"> only the one designed through</w:t>
      </w:r>
      <w:r w:rsidR="003E2295">
        <w:rPr>
          <w:i/>
          <w:iCs/>
          <w:lang w:val="en-US"/>
        </w:rPr>
        <w:t xml:space="preserve"> our</w:t>
      </w:r>
      <w:r w:rsidRPr="001576F3">
        <w:rPr>
          <w:i/>
          <w:iCs/>
          <w:lang w:val="en-US"/>
        </w:rPr>
        <w:t xml:space="preserve"> testing is available.</w:t>
      </w:r>
    </w:p>
    <w:p w14:paraId="79812FF2" w14:textId="7D27342C" w:rsidR="003E76D4" w:rsidRDefault="00AB6A0F">
      <w:pPr>
        <w:jc w:val="both"/>
        <w:rPr>
          <w:lang w:val="en-US"/>
        </w:rPr>
      </w:pPr>
      <w:r>
        <w:rPr>
          <w:lang w:val="en-US"/>
        </w:rPr>
        <w:t>T</w:t>
      </w:r>
      <w:r w:rsidR="00C47972">
        <w:rPr>
          <w:lang w:val="en-US"/>
        </w:rPr>
        <w:t xml:space="preserve">o start monitoring, </w:t>
      </w:r>
      <w:r w:rsidR="00556D61">
        <w:rPr>
          <w:lang w:val="en-US"/>
        </w:rPr>
        <w:t xml:space="preserve">you should </w:t>
      </w:r>
      <w:r w:rsidR="00C47972">
        <w:rPr>
          <w:lang w:val="en-US"/>
        </w:rPr>
        <w:t xml:space="preserve">start the software the same way as above </w:t>
      </w:r>
      <w:r w:rsidR="00556D61">
        <w:rPr>
          <w:lang w:val="en-US"/>
        </w:rPr>
        <w:t>(launch</w:t>
      </w:r>
      <w:r w:rsidR="00B3639D">
        <w:rPr>
          <w:lang w:val="en-US"/>
        </w:rPr>
        <w:t>QualiMon</w:t>
      </w:r>
      <w:ins w:id="259" w:author="Carl Brunius" w:date="2022-08-19T15:24:00Z">
        <w:r w:rsidR="00556D61">
          <w:rPr>
            <w:lang w:val="en-US"/>
          </w:rPr>
          <w:t xml:space="preserve">) </w:t>
        </w:r>
      </w:ins>
      <w:r w:rsidR="00C47972">
        <w:rPr>
          <w:lang w:val="en-US"/>
        </w:rPr>
        <w:t xml:space="preserve">and select the </w:t>
      </w:r>
      <w:ins w:id="260" w:author="Anton Ribbenstedt" w:date="2022-08-22T12:51:00Z">
        <w:r w:rsidR="000C5258" w:rsidRPr="000C5258">
          <w:rPr>
            <w:b/>
            <w:bCs/>
            <w:lang w:val="en-US"/>
            <w:rPrChange w:id="261" w:author="Anton Ribbenstedt" w:date="2022-08-22T12:51:00Z">
              <w:rPr>
                <w:lang w:val="en-US"/>
              </w:rPr>
            </w:rPrChange>
          </w:rPr>
          <w:t>‘</w:t>
        </w:r>
      </w:ins>
      <w:commentRangeStart w:id="262"/>
      <w:del w:id="263" w:author="Anton Ribbenstedt" w:date="2022-08-22T12:51:00Z">
        <w:r w:rsidR="00C47972" w:rsidRPr="000C5258" w:rsidDel="000C5258">
          <w:rPr>
            <w:b/>
            <w:bCs/>
            <w:lang w:val="en-US"/>
            <w:rPrChange w:id="264" w:author="Anton Ribbenstedt" w:date="2022-08-22T12:51:00Z">
              <w:rPr>
                <w:lang w:val="en-US"/>
              </w:rPr>
            </w:rPrChange>
          </w:rPr>
          <w:delText>“m</w:delText>
        </w:r>
      </w:del>
      <w:ins w:id="265" w:author="Anton Ribbenstedt" w:date="2022-08-22T12:51:00Z">
        <w:r w:rsidR="000C5258" w:rsidRPr="000C5258">
          <w:rPr>
            <w:b/>
            <w:bCs/>
            <w:lang w:val="en-US"/>
            <w:rPrChange w:id="266" w:author="Anton Ribbenstedt" w:date="2022-08-22T12:51:00Z">
              <w:rPr>
                <w:lang w:val="en-US"/>
              </w:rPr>
            </w:rPrChange>
          </w:rPr>
          <w:t>M</w:t>
        </w:r>
      </w:ins>
      <w:r w:rsidR="00C47972" w:rsidRPr="000C5258">
        <w:rPr>
          <w:b/>
          <w:bCs/>
          <w:lang w:val="en-US"/>
          <w:rPrChange w:id="267" w:author="Anton Ribbenstedt" w:date="2022-08-22T12:51:00Z">
            <w:rPr>
              <w:lang w:val="en-US"/>
            </w:rPr>
          </w:rPrChange>
        </w:rPr>
        <w:t>onitoring</w:t>
      </w:r>
      <w:ins w:id="268" w:author="Anton Ribbenstedt" w:date="2022-08-22T12:51:00Z">
        <w:r w:rsidR="000C5258" w:rsidRPr="000C5258">
          <w:rPr>
            <w:b/>
            <w:bCs/>
            <w:lang w:val="en-US"/>
            <w:rPrChange w:id="269" w:author="Anton Ribbenstedt" w:date="2022-08-22T12:51:00Z">
              <w:rPr>
                <w:lang w:val="en-US"/>
              </w:rPr>
            </w:rPrChange>
          </w:rPr>
          <w:t>’</w:t>
        </w:r>
      </w:ins>
      <w:del w:id="270" w:author="Anton Ribbenstedt" w:date="2022-08-22T12:51:00Z">
        <w:r w:rsidR="00C47972" w:rsidRPr="000C5258" w:rsidDel="000C5258">
          <w:rPr>
            <w:b/>
            <w:bCs/>
            <w:lang w:val="en-US"/>
            <w:rPrChange w:id="271" w:author="Anton Ribbenstedt" w:date="2022-08-22T12:51:00Z">
              <w:rPr>
                <w:lang w:val="en-US"/>
              </w:rPr>
            </w:rPrChange>
          </w:rPr>
          <w:delText>”</w:delText>
        </w:r>
      </w:del>
      <w:r w:rsidR="00C47972">
        <w:rPr>
          <w:lang w:val="en-US"/>
        </w:rPr>
        <w:t xml:space="preserve"> </w:t>
      </w:r>
      <w:commentRangeEnd w:id="262"/>
      <w:r w:rsidR="00556D61">
        <w:rPr>
          <w:rStyle w:val="CommentReference"/>
        </w:rPr>
        <w:commentReference w:id="262"/>
      </w:r>
      <w:r w:rsidR="00C47972">
        <w:rPr>
          <w:lang w:val="en-US"/>
        </w:rPr>
        <w:t xml:space="preserve">button </w:t>
      </w:r>
      <w:r w:rsidR="00556D61">
        <w:rPr>
          <w:lang w:val="en-US"/>
        </w:rPr>
        <w:t xml:space="preserve">on </w:t>
      </w:r>
      <w:r w:rsidR="00C47972">
        <w:rPr>
          <w:lang w:val="en-US"/>
        </w:rPr>
        <w:t xml:space="preserve">the left hand side menu. Load the configuration file for the </w:t>
      </w:r>
      <w:r w:rsidR="00556D61">
        <w:rPr>
          <w:lang w:val="en-US"/>
        </w:rPr>
        <w:t xml:space="preserve">relevant </w:t>
      </w:r>
      <w:r w:rsidR="00C47972">
        <w:rPr>
          <w:lang w:val="en-US"/>
        </w:rPr>
        <w:t xml:space="preserve">sample matrix and press </w:t>
      </w:r>
      <w:ins w:id="272" w:author="Anton Ribbenstedt" w:date="2022-08-22T12:51:00Z">
        <w:r w:rsidR="000C5258" w:rsidRPr="000C5258">
          <w:rPr>
            <w:b/>
            <w:bCs/>
            <w:lang w:val="en-US"/>
            <w:rPrChange w:id="273" w:author="Anton Ribbenstedt" w:date="2022-08-22T12:51:00Z">
              <w:rPr>
                <w:lang w:val="en-US"/>
              </w:rPr>
            </w:rPrChange>
          </w:rPr>
          <w:t>‘</w:t>
        </w:r>
      </w:ins>
      <w:commentRangeStart w:id="274"/>
      <w:del w:id="275" w:author="Anton Ribbenstedt" w:date="2022-08-22T12:51:00Z">
        <w:r w:rsidR="00C47972" w:rsidRPr="000C5258" w:rsidDel="000C5258">
          <w:rPr>
            <w:b/>
            <w:bCs/>
            <w:lang w:val="en-US"/>
            <w:rPrChange w:id="276" w:author="Anton Ribbenstedt" w:date="2022-08-22T12:51:00Z">
              <w:rPr>
                <w:lang w:val="en-US"/>
              </w:rPr>
            </w:rPrChange>
          </w:rPr>
          <w:delText>“</w:delText>
        </w:r>
      </w:del>
      <w:ins w:id="277" w:author="Anton Ribbenstedt" w:date="2022-08-22T12:51:00Z">
        <w:r w:rsidR="000C5258" w:rsidRPr="000C5258">
          <w:rPr>
            <w:b/>
            <w:bCs/>
            <w:lang w:val="en-US"/>
            <w:rPrChange w:id="278" w:author="Anton Ribbenstedt" w:date="2022-08-22T12:51:00Z">
              <w:rPr>
                <w:lang w:val="en-US"/>
              </w:rPr>
            </w:rPrChange>
          </w:rPr>
          <w:t>S</w:t>
        </w:r>
      </w:ins>
      <w:del w:id="279" w:author="Anton Ribbenstedt" w:date="2022-08-22T12:51:00Z">
        <w:r w:rsidR="00C47972" w:rsidRPr="000C5258" w:rsidDel="000C5258">
          <w:rPr>
            <w:b/>
            <w:bCs/>
            <w:lang w:val="en-US"/>
            <w:rPrChange w:id="280" w:author="Anton Ribbenstedt" w:date="2022-08-22T12:51:00Z">
              <w:rPr>
                <w:lang w:val="en-US"/>
              </w:rPr>
            </w:rPrChange>
          </w:rPr>
          <w:delText>s</w:delText>
        </w:r>
      </w:del>
      <w:r w:rsidR="00C47972" w:rsidRPr="000C5258">
        <w:rPr>
          <w:b/>
          <w:bCs/>
          <w:lang w:val="en-US"/>
          <w:rPrChange w:id="281" w:author="Anton Ribbenstedt" w:date="2022-08-22T12:51:00Z">
            <w:rPr>
              <w:lang w:val="en-US"/>
            </w:rPr>
          </w:rPrChange>
        </w:rPr>
        <w:t>tart monitoring</w:t>
      </w:r>
      <w:ins w:id="282" w:author="Anton Ribbenstedt" w:date="2022-08-22T12:51:00Z">
        <w:r w:rsidR="000C5258" w:rsidRPr="000C5258">
          <w:rPr>
            <w:b/>
            <w:bCs/>
            <w:lang w:val="en-US"/>
            <w:rPrChange w:id="283" w:author="Anton Ribbenstedt" w:date="2022-08-22T12:51:00Z">
              <w:rPr>
                <w:lang w:val="en-US"/>
              </w:rPr>
            </w:rPrChange>
          </w:rPr>
          <w:t>’</w:t>
        </w:r>
      </w:ins>
      <w:del w:id="284" w:author="Anton Ribbenstedt" w:date="2022-08-22T12:51:00Z">
        <w:r w:rsidR="00C47972" w:rsidRPr="000C5258" w:rsidDel="000C5258">
          <w:rPr>
            <w:b/>
            <w:bCs/>
            <w:lang w:val="en-US"/>
            <w:rPrChange w:id="285" w:author="Anton Ribbenstedt" w:date="2022-08-22T12:51:00Z">
              <w:rPr>
                <w:lang w:val="en-US"/>
              </w:rPr>
            </w:rPrChange>
          </w:rPr>
          <w:delText>”</w:delText>
        </w:r>
      </w:del>
      <w:commentRangeEnd w:id="274"/>
      <w:r w:rsidR="00556D61" w:rsidRPr="000C5258">
        <w:rPr>
          <w:rStyle w:val="CommentReference"/>
          <w:b/>
          <w:bCs/>
          <w:rPrChange w:id="286" w:author="Anton Ribbenstedt" w:date="2022-08-22T12:51:00Z">
            <w:rPr>
              <w:rStyle w:val="CommentReference"/>
            </w:rPr>
          </w:rPrChange>
        </w:rPr>
        <w:commentReference w:id="274"/>
      </w:r>
      <w:r w:rsidR="00C47972">
        <w:rPr>
          <w:lang w:val="en-US"/>
        </w:rPr>
        <w:t xml:space="preserve">. </w:t>
      </w:r>
      <w:commentRangeStart w:id="287"/>
      <w:r w:rsidR="00C47972" w:rsidRPr="00B802D8">
        <w:rPr>
          <w:i/>
          <w:iCs/>
          <w:lang w:val="en-US"/>
          <w:rPrChange w:id="288" w:author="Anton Ribbenstedt" w:date="2022-08-22T11:56:00Z">
            <w:rPr>
              <w:lang w:val="en-US"/>
            </w:rPr>
          </w:rPrChange>
        </w:rPr>
        <w:t>Quali</w:t>
      </w:r>
      <w:ins w:id="289" w:author="Anton Ribbenstedt" w:date="2022-08-22T11:56:00Z">
        <w:r w:rsidR="00B802D8" w:rsidRPr="00B802D8">
          <w:rPr>
            <w:i/>
            <w:iCs/>
            <w:lang w:val="en-US"/>
            <w:rPrChange w:id="290" w:author="Anton Ribbenstedt" w:date="2022-08-22T11:56:00Z">
              <w:rPr>
                <w:lang w:val="en-US"/>
              </w:rPr>
            </w:rPrChange>
          </w:rPr>
          <w:t>M</w:t>
        </w:r>
      </w:ins>
      <w:del w:id="291" w:author="Anton Ribbenstedt" w:date="2022-08-22T11:53:00Z">
        <w:r w:rsidR="00C47972" w:rsidRPr="00B802D8" w:rsidDel="00B802D8">
          <w:rPr>
            <w:i/>
            <w:iCs/>
            <w:lang w:val="en-US"/>
            <w:rPrChange w:id="292" w:author="Anton Ribbenstedt" w:date="2022-08-22T11:56:00Z">
              <w:rPr>
                <w:lang w:val="en-US"/>
              </w:rPr>
            </w:rPrChange>
          </w:rPr>
          <w:delText>m</w:delText>
        </w:r>
      </w:del>
      <w:r w:rsidR="00C47972" w:rsidRPr="00B802D8">
        <w:rPr>
          <w:i/>
          <w:iCs/>
          <w:lang w:val="en-US"/>
          <w:rPrChange w:id="293" w:author="Anton Ribbenstedt" w:date="2022-08-22T11:56:00Z">
            <w:rPr>
              <w:lang w:val="en-US"/>
            </w:rPr>
          </w:rPrChange>
        </w:rPr>
        <w:t>on</w:t>
      </w:r>
      <w:r w:rsidR="00C47972">
        <w:rPr>
          <w:lang w:val="en-US"/>
        </w:rPr>
        <w:t xml:space="preserve"> </w:t>
      </w:r>
      <w:commentRangeEnd w:id="287"/>
      <w:r w:rsidR="00556D61">
        <w:rPr>
          <w:rStyle w:val="CommentReference"/>
        </w:rPr>
        <w:commentReference w:id="287"/>
      </w:r>
      <w:r w:rsidR="00C47972">
        <w:rPr>
          <w:lang w:val="en-US"/>
        </w:rPr>
        <w:t xml:space="preserve">is now actively searching for any new raw data files created and will process </w:t>
      </w:r>
      <w:r w:rsidR="00556D61">
        <w:rPr>
          <w:lang w:val="en-US"/>
        </w:rPr>
        <w:t>any such file</w:t>
      </w:r>
      <w:r w:rsidR="00556D61" w:rsidRPr="00556D61">
        <w:rPr>
          <w:lang w:val="en-US"/>
        </w:rPr>
        <w:t xml:space="preserve"> </w:t>
      </w:r>
      <w:r w:rsidR="00556D61">
        <w:rPr>
          <w:lang w:val="en-US"/>
        </w:rPr>
        <w:t>automatically</w:t>
      </w:r>
      <w:r w:rsidR="00C47972">
        <w:rPr>
          <w:lang w:val="en-US"/>
        </w:rPr>
        <w:t xml:space="preserve">. As </w:t>
      </w:r>
      <w:commentRangeStart w:id="294"/>
      <w:r w:rsidR="00C47972" w:rsidRPr="00B802D8">
        <w:rPr>
          <w:i/>
          <w:iCs/>
          <w:lang w:val="en-US"/>
          <w:rPrChange w:id="295" w:author="Anton Ribbenstedt" w:date="2022-08-22T11:56:00Z">
            <w:rPr>
              <w:lang w:val="en-US"/>
            </w:rPr>
          </w:rPrChange>
        </w:rPr>
        <w:t>Quali</w:t>
      </w:r>
      <w:ins w:id="296" w:author="Anton Ribbenstedt" w:date="2022-08-22T11:56:00Z">
        <w:r w:rsidR="00B802D8" w:rsidRPr="00B802D8">
          <w:rPr>
            <w:i/>
            <w:iCs/>
            <w:lang w:val="en-US"/>
            <w:rPrChange w:id="297" w:author="Anton Ribbenstedt" w:date="2022-08-22T11:56:00Z">
              <w:rPr>
                <w:lang w:val="en-US"/>
              </w:rPr>
            </w:rPrChange>
          </w:rPr>
          <w:t>M</w:t>
        </w:r>
      </w:ins>
      <w:del w:id="298" w:author="Anton Ribbenstedt" w:date="2022-08-22T11:56:00Z">
        <w:r w:rsidR="00C47972" w:rsidRPr="00B802D8" w:rsidDel="00B802D8">
          <w:rPr>
            <w:i/>
            <w:iCs/>
            <w:lang w:val="en-US"/>
            <w:rPrChange w:id="299" w:author="Anton Ribbenstedt" w:date="2022-08-22T11:56:00Z">
              <w:rPr>
                <w:lang w:val="en-US"/>
              </w:rPr>
            </w:rPrChange>
          </w:rPr>
          <w:delText>m</w:delText>
        </w:r>
      </w:del>
      <w:r w:rsidR="00C47972" w:rsidRPr="00B802D8">
        <w:rPr>
          <w:i/>
          <w:iCs/>
          <w:lang w:val="en-US"/>
          <w:rPrChange w:id="300" w:author="Anton Ribbenstedt" w:date="2022-08-22T11:56:00Z">
            <w:rPr>
              <w:lang w:val="en-US"/>
            </w:rPr>
          </w:rPrChange>
        </w:rPr>
        <w:t>on</w:t>
      </w:r>
      <w:r w:rsidR="00C47972">
        <w:rPr>
          <w:lang w:val="en-US"/>
        </w:rPr>
        <w:t xml:space="preserve"> </w:t>
      </w:r>
      <w:commentRangeEnd w:id="294"/>
      <w:r w:rsidR="00556D61">
        <w:rPr>
          <w:rStyle w:val="CommentReference"/>
        </w:rPr>
        <w:commentReference w:id="294"/>
      </w:r>
      <w:r w:rsidR="00C47972">
        <w:rPr>
          <w:lang w:val="en-US"/>
        </w:rPr>
        <w:t>is running</w:t>
      </w:r>
      <w:r w:rsidR="00556D61">
        <w:rPr>
          <w:lang w:val="en-US"/>
        </w:rPr>
        <w:t xml:space="preserve"> and new injections are processed</w:t>
      </w:r>
      <w:r w:rsidR="00C47972">
        <w:rPr>
          <w:lang w:val="en-US"/>
        </w:rPr>
        <w:t>, the plots shown in the interface</w:t>
      </w:r>
      <w:r w:rsidR="00556D61">
        <w:rPr>
          <w:lang w:val="en-US"/>
        </w:rPr>
        <w:t xml:space="preserve"> will be continuously updated</w:t>
      </w:r>
      <w:r w:rsidR="00C47972">
        <w:rPr>
          <w:lang w:val="en-US"/>
        </w:rPr>
        <w:t>.</w:t>
      </w:r>
    </w:p>
    <w:p w14:paraId="77E339E0" w14:textId="34AC6F7B" w:rsidR="00CC57E4" w:rsidRDefault="00E04ADD">
      <w:pPr>
        <w:jc w:val="both"/>
        <w:rPr>
          <w:lang w:val="en-US"/>
        </w:rPr>
      </w:pPr>
      <w:r>
        <w:rPr>
          <w:lang w:val="en-US"/>
        </w:rPr>
        <w:t xml:space="preserve">On </w:t>
      </w:r>
      <w:r w:rsidR="00196C5C">
        <w:rPr>
          <w:lang w:val="en-US"/>
        </w:rPr>
        <w:t>the left-hand side</w:t>
      </w:r>
      <w:r>
        <w:rPr>
          <w:lang w:val="en-US"/>
        </w:rPr>
        <w:t>,</w:t>
      </w:r>
      <w:r w:rsidR="00CC57E4">
        <w:rPr>
          <w:lang w:val="en-US"/>
        </w:rPr>
        <w:t xml:space="preserve"> you will see</w:t>
      </w:r>
      <w:r w:rsidR="00196C5C">
        <w:rPr>
          <w:lang w:val="en-US"/>
        </w:rPr>
        <w:t xml:space="preserve"> a </w:t>
      </w:r>
      <w:commentRangeStart w:id="301"/>
      <w:commentRangeStart w:id="302"/>
      <w:del w:id="303" w:author="Anton Ribbenstedt" w:date="2022-08-22T12:03:00Z">
        <w:r w:rsidR="00196C5C" w:rsidDel="00CC19DA">
          <w:rPr>
            <w:lang w:val="en-US"/>
          </w:rPr>
          <w:delText>tab-</w:delText>
        </w:r>
      </w:del>
      <w:r w:rsidR="00196C5C">
        <w:rPr>
          <w:lang w:val="en-US"/>
        </w:rPr>
        <w:t xml:space="preserve">box </w:t>
      </w:r>
      <w:commentRangeEnd w:id="301"/>
      <w:r>
        <w:rPr>
          <w:rStyle w:val="CommentReference"/>
        </w:rPr>
        <w:commentReference w:id="301"/>
      </w:r>
      <w:commentRangeEnd w:id="302"/>
      <w:r w:rsidR="00CC19DA">
        <w:rPr>
          <w:rStyle w:val="CommentReference"/>
        </w:rPr>
        <w:commentReference w:id="302"/>
      </w:r>
      <w:r w:rsidR="00196C5C">
        <w:rPr>
          <w:lang w:val="en-US"/>
        </w:rPr>
        <w:t>containing</w:t>
      </w:r>
      <w:r w:rsidR="00CC57E4">
        <w:rPr>
          <w:lang w:val="en-US"/>
        </w:rPr>
        <w:t xml:space="preserve"> </w:t>
      </w:r>
      <w:ins w:id="304" w:author="Anton Ribbenstedt" w:date="2022-08-22T12:52:00Z">
        <w:r w:rsidR="000C5258">
          <w:rPr>
            <w:lang w:val="en-US"/>
          </w:rPr>
          <w:t>“</w:t>
        </w:r>
      </w:ins>
      <w:del w:id="305" w:author="Anton Ribbenstedt" w:date="2022-08-22T12:52:00Z">
        <w:r w:rsidR="00CC57E4" w:rsidDel="000C5258">
          <w:rPr>
            <w:lang w:val="en-US"/>
          </w:rPr>
          <w:delText>‘</w:delText>
        </w:r>
      </w:del>
      <w:ins w:id="306" w:author="Anton Ribbenstedt" w:date="2022-08-22T12:52:00Z">
        <w:r w:rsidR="000C5258">
          <w:rPr>
            <w:lang w:val="en-US"/>
          </w:rPr>
          <w:t>t</w:t>
        </w:r>
      </w:ins>
      <w:del w:id="307" w:author="Anton Ribbenstedt" w:date="2022-08-22T12:52:00Z">
        <w:r w:rsidR="00CC57E4" w:rsidDel="000C5258">
          <w:rPr>
            <w:lang w:val="en-US"/>
          </w:rPr>
          <w:delText>T</w:delText>
        </w:r>
      </w:del>
      <w:r w:rsidR="00CC57E4">
        <w:rPr>
          <w:lang w:val="en-US"/>
        </w:rPr>
        <w:t>riangle plots</w:t>
      </w:r>
      <w:ins w:id="308" w:author="Anton Ribbenstedt" w:date="2022-08-22T12:52:00Z">
        <w:r w:rsidR="000C5258">
          <w:rPr>
            <w:lang w:val="en-US"/>
          </w:rPr>
          <w:t>”</w:t>
        </w:r>
      </w:ins>
      <w:del w:id="309" w:author="Anton Ribbenstedt" w:date="2022-08-22T12:52:00Z">
        <w:r w:rsidR="00CC57E4" w:rsidDel="000C5258">
          <w:rPr>
            <w:lang w:val="en-US"/>
          </w:rPr>
          <w:delText>’</w:delText>
        </w:r>
      </w:del>
      <w:r w:rsidR="00CC57E4">
        <w:rPr>
          <w:lang w:val="en-US"/>
        </w:rPr>
        <w:t xml:space="preserve"> (see Fig. 5 below).</w:t>
      </w:r>
      <w:r w:rsidR="00AF0120">
        <w:rPr>
          <w:lang w:val="en-US"/>
        </w:rPr>
        <w:t xml:space="preserve"> Apart from the status-plot, these plots represent LaMa-level data, displaying </w:t>
      </w:r>
      <w:r>
        <w:rPr>
          <w:lang w:val="en-US"/>
        </w:rPr>
        <w:t xml:space="preserve">the </w:t>
      </w:r>
      <w:r w:rsidR="00AF0120">
        <w:rPr>
          <w:lang w:val="en-US"/>
        </w:rPr>
        <w:t xml:space="preserve">proportion of LaMas </w:t>
      </w:r>
      <w:r>
        <w:rPr>
          <w:lang w:val="en-US"/>
        </w:rPr>
        <w:t xml:space="preserve">that </w:t>
      </w:r>
      <w:r w:rsidR="00AF0120">
        <w:rPr>
          <w:lang w:val="en-US"/>
        </w:rPr>
        <w:t xml:space="preserve">are considered outliers for </w:t>
      </w:r>
      <w:r>
        <w:rPr>
          <w:lang w:val="en-US"/>
        </w:rPr>
        <w:t>the different metrics</w:t>
      </w:r>
      <w:del w:id="310" w:author="Anton Ribbenstedt" w:date="2022-08-22T13:02:00Z">
        <w:r w:rsidDel="003C1053">
          <w:rPr>
            <w:lang w:val="en-US"/>
          </w:rPr>
          <w:delText>?</w:delText>
        </w:r>
      </w:del>
      <w:r w:rsidR="00AF0120">
        <w:rPr>
          <w:lang w:val="en-US"/>
        </w:rPr>
        <w:t>.</w:t>
      </w:r>
      <w:r w:rsidR="00CC57E4">
        <w:rPr>
          <w:lang w:val="en-US"/>
        </w:rPr>
        <w:t xml:space="preserve"> </w:t>
      </w:r>
      <w:r>
        <w:rPr>
          <w:lang w:val="en-US"/>
        </w:rPr>
        <w:t>T</w:t>
      </w:r>
      <w:r w:rsidR="00CC57E4">
        <w:rPr>
          <w:lang w:val="en-US"/>
        </w:rPr>
        <w:t xml:space="preserve">he y-axis </w:t>
      </w:r>
      <w:r>
        <w:rPr>
          <w:lang w:val="en-US"/>
        </w:rPr>
        <w:t xml:space="preserve">shows </w:t>
      </w:r>
      <w:r w:rsidR="00CC57E4">
        <w:rPr>
          <w:lang w:val="en-US"/>
        </w:rPr>
        <w:t>the injections</w:t>
      </w:r>
      <w:r>
        <w:rPr>
          <w:lang w:val="en-US"/>
        </w:rPr>
        <w:t>,</w:t>
      </w:r>
      <w:r w:rsidR="00CC57E4">
        <w:rPr>
          <w:lang w:val="en-US"/>
        </w:rPr>
        <w:t xml:space="preserve"> </w:t>
      </w:r>
      <w:r>
        <w:rPr>
          <w:lang w:val="en-US"/>
        </w:rPr>
        <w:t xml:space="preserve">from </w:t>
      </w:r>
      <w:r w:rsidR="00CC57E4">
        <w:rPr>
          <w:lang w:val="en-US"/>
        </w:rPr>
        <w:t xml:space="preserve">the first </w:t>
      </w:r>
      <w:r>
        <w:rPr>
          <w:lang w:val="en-US"/>
        </w:rPr>
        <w:t>(top) to the latest (bottom)</w:t>
      </w:r>
      <w:r w:rsidR="00CC57E4">
        <w:rPr>
          <w:lang w:val="en-US"/>
        </w:rPr>
        <w:t xml:space="preserve">. </w:t>
      </w:r>
      <w:r w:rsidR="00D63512">
        <w:rPr>
          <w:lang w:val="en-US"/>
        </w:rPr>
        <w:t>T</w:t>
      </w:r>
      <w:r w:rsidR="00CC57E4">
        <w:rPr>
          <w:lang w:val="en-US"/>
        </w:rPr>
        <w:t xml:space="preserve">he x-axis </w:t>
      </w:r>
      <w:r w:rsidR="00D63512">
        <w:rPr>
          <w:lang w:val="en-US"/>
        </w:rPr>
        <w:t xml:space="preserve">shows how </w:t>
      </w:r>
      <w:r w:rsidR="00CC57E4">
        <w:rPr>
          <w:lang w:val="en-US"/>
        </w:rPr>
        <w:t>injections</w:t>
      </w:r>
      <w:r w:rsidR="00D63512">
        <w:rPr>
          <w:lang w:val="en-US"/>
        </w:rPr>
        <w:t xml:space="preserve"> are re-evaluated with the addition of new injections to the experiment:</w:t>
      </w:r>
      <w:r w:rsidR="00CC57E4">
        <w:rPr>
          <w:lang w:val="en-US"/>
        </w:rPr>
        <w:t xml:space="preserve"> For each new injection the outlier status of every old sample is reevaluated against the new distribution which stems from the introduction of the latest injection. This is reflected in </w:t>
      </w:r>
      <w:r w:rsidR="00D63512">
        <w:rPr>
          <w:lang w:val="en-US"/>
        </w:rPr>
        <w:t xml:space="preserve">how </w:t>
      </w:r>
      <w:r w:rsidR="00CC57E4">
        <w:rPr>
          <w:lang w:val="en-US"/>
        </w:rPr>
        <w:t xml:space="preserve">the color of the injection </w:t>
      </w:r>
      <w:r w:rsidR="00D63512">
        <w:rPr>
          <w:lang w:val="en-US"/>
        </w:rPr>
        <w:t>changes to the right of the diagonal</w:t>
      </w:r>
      <w:r w:rsidR="00CC57E4">
        <w:rPr>
          <w:lang w:val="en-US"/>
        </w:rPr>
        <w:t>; the more yellow the color the more problematic the sample is. Since</w:t>
      </w:r>
      <w:r w:rsidR="001D66D6">
        <w:rPr>
          <w:lang w:val="en-US"/>
        </w:rPr>
        <w:t xml:space="preserve"> the</w:t>
      </w:r>
      <w:r w:rsidR="00CC57E4">
        <w:rPr>
          <w:lang w:val="en-US"/>
        </w:rPr>
        <w:t xml:space="preserve"> distributions are</w:t>
      </w:r>
      <w:r w:rsidR="001D66D6">
        <w:rPr>
          <w:lang w:val="en-US"/>
        </w:rPr>
        <w:t xml:space="preserve"> constantly</w:t>
      </w:r>
      <w:r w:rsidR="00CC57E4">
        <w:rPr>
          <w:lang w:val="en-US"/>
        </w:rPr>
        <w:t xml:space="preserve"> shifting a sample can start out being problematic but become completely </w:t>
      </w:r>
      <w:r w:rsidR="001D66D6">
        <w:rPr>
          <w:lang w:val="en-US"/>
        </w:rPr>
        <w:t>normal after the introduction of more injections, or vice versa.</w:t>
      </w:r>
    </w:p>
    <w:p w14:paraId="0BFCF3C8" w14:textId="675FD169" w:rsidR="001D66D6" w:rsidRDefault="001D66D6">
      <w:pPr>
        <w:jc w:val="both"/>
        <w:rPr>
          <w:lang w:val="en-US"/>
        </w:rPr>
      </w:pPr>
      <w:r>
        <w:rPr>
          <w:lang w:val="en-US"/>
        </w:rPr>
        <w:t>The various triangle plots available for evaluation are:</w:t>
      </w:r>
    </w:p>
    <w:p w14:paraId="4C0B89F0" w14:textId="48C095EB" w:rsidR="001D66D6" w:rsidRDefault="001D66D6" w:rsidP="001D66D6">
      <w:pPr>
        <w:pStyle w:val="ListParagraph"/>
        <w:numPr>
          <w:ilvl w:val="0"/>
          <w:numId w:val="17"/>
        </w:numPr>
      </w:pPr>
      <w:commentRangeStart w:id="311"/>
      <w:r w:rsidRPr="001576F3">
        <w:rPr>
          <w:b/>
          <w:bCs/>
        </w:rPr>
        <w:lastRenderedPageBreak/>
        <w:t>Status</w:t>
      </w:r>
      <w:r w:rsidR="005911A9" w:rsidRPr="001576F3">
        <w:rPr>
          <w:b/>
          <w:bCs/>
        </w:rPr>
        <w:t xml:space="preserve"> plot</w:t>
      </w:r>
      <w:r>
        <w:t>: A sum score of all measured transgressions of a sample (+1 for each relative measurements in which the injection is an outlier, +1 for breaking the soft limit and +2 for breaking the hard limit) normalized against the number of tests performed (scale from 0-1).</w:t>
      </w:r>
      <w:commentRangeEnd w:id="311"/>
      <w:r w:rsidR="00D63512">
        <w:rPr>
          <w:rStyle w:val="CommentReference"/>
          <w:rFonts w:eastAsiaTheme="minorHAnsi"/>
          <w:lang w:val="sv-SE" w:eastAsia="en-US"/>
        </w:rPr>
        <w:commentReference w:id="311"/>
      </w:r>
    </w:p>
    <w:p w14:paraId="0BBA9C39" w14:textId="02674DDF" w:rsidR="005911A9" w:rsidRDefault="001D66D6" w:rsidP="001D66D6">
      <w:pPr>
        <w:pStyle w:val="ListParagraph"/>
        <w:numPr>
          <w:ilvl w:val="0"/>
          <w:numId w:val="17"/>
        </w:numPr>
      </w:pPr>
      <w:r w:rsidRPr="001576F3">
        <w:rPr>
          <w:b/>
          <w:bCs/>
        </w:rPr>
        <w:t>Int</w:t>
      </w:r>
      <w:r w:rsidR="00D63512">
        <w:rPr>
          <w:b/>
          <w:bCs/>
        </w:rPr>
        <w:t>(ensity)</w:t>
      </w:r>
      <w:r w:rsidRPr="001576F3">
        <w:rPr>
          <w:b/>
          <w:bCs/>
        </w:rPr>
        <w:t xml:space="preserve"> outlier plot</w:t>
      </w:r>
      <w:r>
        <w:t>: The proportion of LaM</w:t>
      </w:r>
      <w:r w:rsidR="005911A9">
        <w:t xml:space="preserve">as which have </w:t>
      </w:r>
      <w:commentRangeStart w:id="312"/>
      <w:commentRangeStart w:id="313"/>
      <w:r w:rsidR="005911A9">
        <w:t>outl</w:t>
      </w:r>
      <w:r w:rsidR="00D63512">
        <w:t>ying</w:t>
      </w:r>
      <w:r w:rsidR="005911A9">
        <w:t xml:space="preserve"> </w:t>
      </w:r>
      <w:commentRangeEnd w:id="312"/>
      <w:r w:rsidR="00D63512">
        <w:rPr>
          <w:rStyle w:val="CommentReference"/>
          <w:rFonts w:eastAsiaTheme="minorHAnsi"/>
          <w:lang w:val="sv-SE" w:eastAsia="en-US"/>
        </w:rPr>
        <w:commentReference w:id="312"/>
      </w:r>
      <w:commentRangeEnd w:id="313"/>
      <w:r w:rsidR="00CC19DA">
        <w:rPr>
          <w:rStyle w:val="CommentReference"/>
          <w:rFonts w:eastAsiaTheme="minorHAnsi"/>
          <w:lang w:val="sv-SE" w:eastAsia="en-US"/>
        </w:rPr>
        <w:commentReference w:id="313"/>
      </w:r>
      <w:r w:rsidR="00D63512">
        <w:t xml:space="preserve">peak </w:t>
      </w:r>
      <w:r w:rsidR="005911A9">
        <w:t>areas</w:t>
      </w:r>
    </w:p>
    <w:p w14:paraId="61F19FE7" w14:textId="64D1AA82" w:rsidR="001D66D6" w:rsidRDefault="005911A9" w:rsidP="001D66D6">
      <w:pPr>
        <w:pStyle w:val="ListParagraph"/>
        <w:numPr>
          <w:ilvl w:val="0"/>
          <w:numId w:val="17"/>
        </w:numPr>
      </w:pPr>
      <w:r w:rsidRPr="001576F3">
        <w:rPr>
          <w:b/>
          <w:bCs/>
        </w:rPr>
        <w:t>RT outlier plot</w:t>
      </w:r>
      <w:r>
        <w:t>:</w:t>
      </w:r>
      <w:r w:rsidR="001D66D6">
        <w:t xml:space="preserve"> </w:t>
      </w:r>
      <w:r>
        <w:t>The proportion of LaMas which have out</w:t>
      </w:r>
      <w:ins w:id="314" w:author="Anton Ribbenstedt" w:date="2022-08-22T12:40:00Z">
        <w:r w:rsidR="004242F0">
          <w:t>lying</w:t>
        </w:r>
      </w:ins>
      <w:del w:id="315" w:author="Anton Ribbenstedt" w:date="2022-08-22T12:40:00Z">
        <w:r w:rsidDel="004242F0">
          <w:delText>lier</w:delText>
        </w:r>
      </w:del>
      <w:r>
        <w:t xml:space="preserve"> RTs</w:t>
      </w:r>
    </w:p>
    <w:p w14:paraId="535948FF" w14:textId="40C962C0" w:rsidR="005911A9" w:rsidRDefault="005911A9" w:rsidP="001D66D6">
      <w:pPr>
        <w:pStyle w:val="ListParagraph"/>
        <w:numPr>
          <w:ilvl w:val="0"/>
          <w:numId w:val="17"/>
        </w:numPr>
      </w:pPr>
      <w:r>
        <w:rPr>
          <w:b/>
          <w:bCs/>
        </w:rPr>
        <w:t>Height outlier plot</w:t>
      </w:r>
      <w:r>
        <w:t>: The proportion of LaMas which have outl</w:t>
      </w:r>
      <w:ins w:id="316" w:author="Anton Ribbenstedt" w:date="2022-08-22T12:40:00Z">
        <w:r w:rsidR="004242F0">
          <w:t>ying</w:t>
        </w:r>
      </w:ins>
      <w:del w:id="317" w:author="Anton Ribbenstedt" w:date="2022-08-22T12:40:00Z">
        <w:r w:rsidDel="004242F0">
          <w:delText>ier</w:delText>
        </w:r>
      </w:del>
      <w:r>
        <w:t xml:space="preserve"> heights</w:t>
      </w:r>
    </w:p>
    <w:p w14:paraId="20D2DF6E" w14:textId="37B3951E" w:rsidR="005911A9" w:rsidRDefault="005911A9" w:rsidP="001D66D6">
      <w:pPr>
        <w:pStyle w:val="ListParagraph"/>
        <w:numPr>
          <w:ilvl w:val="0"/>
          <w:numId w:val="17"/>
        </w:numPr>
      </w:pPr>
      <w:r>
        <w:rPr>
          <w:b/>
          <w:bCs/>
        </w:rPr>
        <w:t>FWHM outlier plot</w:t>
      </w:r>
      <w:r>
        <w:t>: The proportion of LaMas which have outl</w:t>
      </w:r>
      <w:ins w:id="318" w:author="Anton Ribbenstedt" w:date="2022-08-22T12:40:00Z">
        <w:r w:rsidR="004242F0">
          <w:t>ying</w:t>
        </w:r>
      </w:ins>
      <w:del w:id="319" w:author="Anton Ribbenstedt" w:date="2022-08-22T12:40:00Z">
        <w:r w:rsidDel="004242F0">
          <w:delText>ier</w:delText>
        </w:r>
      </w:del>
      <w:r>
        <w:t xml:space="preserve"> full-width-half-maximums</w:t>
      </w:r>
    </w:p>
    <w:p w14:paraId="268EECEC" w14:textId="7D6DB058" w:rsidR="005911A9" w:rsidRDefault="005911A9" w:rsidP="001D66D6">
      <w:pPr>
        <w:pStyle w:val="ListParagraph"/>
        <w:numPr>
          <w:ilvl w:val="0"/>
          <w:numId w:val="17"/>
        </w:numPr>
      </w:pPr>
      <w:r>
        <w:rPr>
          <w:b/>
          <w:bCs/>
        </w:rPr>
        <w:t>TF outlier plot</w:t>
      </w:r>
      <w:r>
        <w:t>: The proportion of LaMas which have outl</w:t>
      </w:r>
      <w:ins w:id="320" w:author="Anton Ribbenstedt" w:date="2022-08-22T12:40:00Z">
        <w:r w:rsidR="004242F0">
          <w:t>ying</w:t>
        </w:r>
      </w:ins>
      <w:del w:id="321" w:author="Anton Ribbenstedt" w:date="2022-08-22T12:40:00Z">
        <w:r w:rsidDel="004242F0">
          <w:delText>ier</w:delText>
        </w:r>
      </w:del>
      <w:r>
        <w:t xml:space="preserve"> tailing-factors</w:t>
      </w:r>
    </w:p>
    <w:p w14:paraId="34FA2FF4" w14:textId="541AE7AA" w:rsidR="005911A9" w:rsidRDefault="005911A9" w:rsidP="001D66D6">
      <w:pPr>
        <w:pStyle w:val="ListParagraph"/>
        <w:numPr>
          <w:ilvl w:val="0"/>
          <w:numId w:val="17"/>
        </w:numPr>
      </w:pPr>
      <w:r>
        <w:rPr>
          <w:b/>
          <w:bCs/>
        </w:rPr>
        <w:t xml:space="preserve">SN outlier plot: </w:t>
      </w:r>
      <w:r>
        <w:t>The proportion of LaMas which have outl</w:t>
      </w:r>
      <w:ins w:id="322" w:author="Anton Ribbenstedt" w:date="2022-08-22T12:40:00Z">
        <w:r w:rsidR="004242F0">
          <w:t>ying</w:t>
        </w:r>
      </w:ins>
      <w:del w:id="323" w:author="Anton Ribbenstedt" w:date="2022-08-22T12:40:00Z">
        <w:r w:rsidDel="004242F0">
          <w:delText>ier</w:delText>
        </w:r>
      </w:del>
      <w:r>
        <w:t xml:space="preserve"> signal-to-noise ratios</w:t>
      </w:r>
    </w:p>
    <w:p w14:paraId="5205EC6A" w14:textId="726D1EB0" w:rsidR="005911A9" w:rsidRDefault="005911A9" w:rsidP="001D66D6">
      <w:pPr>
        <w:pStyle w:val="ListParagraph"/>
        <w:numPr>
          <w:ilvl w:val="0"/>
          <w:numId w:val="17"/>
        </w:numPr>
      </w:pPr>
      <w:r>
        <w:rPr>
          <w:b/>
          <w:bCs/>
        </w:rPr>
        <w:t>DataPoints outlier plot</w:t>
      </w:r>
      <w:r>
        <w:t>: The proportion of LaMas which have outl</w:t>
      </w:r>
      <w:ins w:id="324" w:author="Anton Ribbenstedt" w:date="2022-08-22T12:40:00Z">
        <w:r w:rsidR="004242F0">
          <w:t>ying</w:t>
        </w:r>
      </w:ins>
      <w:del w:id="325" w:author="Anton Ribbenstedt" w:date="2022-08-22T12:40:00Z">
        <w:r w:rsidDel="004242F0">
          <w:delText>ier</w:delText>
        </w:r>
      </w:del>
      <w:r>
        <w:t xml:space="preserve"> data points / peak</w:t>
      </w:r>
    </w:p>
    <w:p w14:paraId="228AC854" w14:textId="207125C8" w:rsidR="005911A9" w:rsidRPr="009F4518" w:rsidRDefault="005911A9" w:rsidP="001576F3">
      <w:pPr>
        <w:pStyle w:val="ListParagraph"/>
        <w:numPr>
          <w:ilvl w:val="0"/>
          <w:numId w:val="17"/>
        </w:numPr>
      </w:pPr>
      <w:r w:rsidRPr="001576F3">
        <w:rPr>
          <w:b/>
          <w:bCs/>
        </w:rPr>
        <w:t>Noise outlier plot</w:t>
      </w:r>
      <w:r>
        <w:t>: The proportion of LaMas which have outl</w:t>
      </w:r>
      <w:ins w:id="326" w:author="Anton Ribbenstedt" w:date="2022-08-22T12:40:00Z">
        <w:r w:rsidR="004242F0">
          <w:t>ying</w:t>
        </w:r>
      </w:ins>
      <w:del w:id="327" w:author="Anton Ribbenstedt" w:date="2022-08-22T12:40:00Z">
        <w:r w:rsidDel="004242F0">
          <w:delText>ier</w:delText>
        </w:r>
      </w:del>
      <w:r>
        <w:t xml:space="preserve"> noise values</w:t>
      </w:r>
    </w:p>
    <w:p w14:paraId="0D19EFEF" w14:textId="50231996" w:rsidR="00F70B8F" w:rsidRDefault="00CC57E4" w:rsidP="00196C5C">
      <w:pPr>
        <w:pStyle w:val="Caption"/>
        <w:rPr>
          <w:lang w:val="en-US"/>
        </w:rPr>
      </w:pPr>
      <w:r>
        <w:rPr>
          <w:noProof/>
        </w:rPr>
        <w:drawing>
          <wp:inline distT="0" distB="0" distL="0" distR="0" wp14:anchorId="2E840552" wp14:editId="700353E9">
            <wp:extent cx="5731510" cy="252285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522855"/>
                    </a:xfrm>
                    <a:prstGeom prst="rect">
                      <a:avLst/>
                    </a:prstGeom>
                    <a:noFill/>
                    <a:ln>
                      <a:noFill/>
                    </a:ln>
                  </pic:spPr>
                </pic:pic>
              </a:graphicData>
            </a:graphic>
          </wp:inline>
        </w:drawing>
      </w:r>
      <w:r w:rsidR="00196C5C" w:rsidRPr="00353034">
        <w:rPr>
          <w:lang w:val="en-US"/>
        </w:rPr>
        <w:t xml:space="preserve">Figure </w:t>
      </w:r>
      <w:r w:rsidR="00196C5C" w:rsidRPr="001576F3">
        <w:rPr>
          <w:lang w:val="en-US"/>
        </w:rPr>
        <w:t>5</w:t>
      </w:r>
      <w:r w:rsidR="00196C5C" w:rsidRPr="00353034">
        <w:rPr>
          <w:lang w:val="en-US"/>
        </w:rPr>
        <w:t xml:space="preserve">. </w:t>
      </w:r>
      <w:r w:rsidR="00196C5C">
        <w:rPr>
          <w:lang w:val="en-US"/>
        </w:rPr>
        <w:t xml:space="preserve">Example of a status plot where some of the samples (big greenish line in the middle) appear to </w:t>
      </w:r>
      <w:r w:rsidR="0042039C">
        <w:rPr>
          <w:lang w:val="en-US"/>
        </w:rPr>
        <w:t xml:space="preserve">systematically be of </w:t>
      </w:r>
      <w:r w:rsidR="00196C5C">
        <w:rPr>
          <w:lang w:val="en-US"/>
        </w:rPr>
        <w:t xml:space="preserve">worse </w:t>
      </w:r>
      <w:r w:rsidR="0042039C">
        <w:rPr>
          <w:lang w:val="en-US"/>
        </w:rPr>
        <w:t xml:space="preserve">quality </w:t>
      </w:r>
      <w:r w:rsidR="00196C5C">
        <w:rPr>
          <w:lang w:val="en-US"/>
        </w:rPr>
        <w:t xml:space="preserve">than the rest due to their retained color despite introduction of new injections for comparisons. </w:t>
      </w:r>
      <w:r w:rsidR="0042039C">
        <w:rPr>
          <w:lang w:val="en-US"/>
        </w:rPr>
        <w:t>There are also indications of samples being re-evaluated as more normal (lighter line turning darker towards the right).</w:t>
      </w:r>
    </w:p>
    <w:p w14:paraId="7BAFD111" w14:textId="522A4200" w:rsidR="00196C5C" w:rsidRDefault="00196C5C" w:rsidP="00196C5C">
      <w:pPr>
        <w:rPr>
          <w:lang w:val="en-US"/>
        </w:rPr>
      </w:pPr>
    </w:p>
    <w:p w14:paraId="5309E421" w14:textId="0CE9D3CA" w:rsidR="00AF0120" w:rsidRDefault="00196C5C" w:rsidP="00D01764">
      <w:pPr>
        <w:jc w:val="both"/>
        <w:rPr>
          <w:lang w:val="en-US"/>
        </w:rPr>
      </w:pPr>
      <w:r>
        <w:rPr>
          <w:lang w:val="en-US"/>
        </w:rPr>
        <w:t xml:space="preserve">On the right-hand side of you will see a </w:t>
      </w:r>
      <w:commentRangeStart w:id="328"/>
      <w:del w:id="329" w:author="Anton Ribbenstedt" w:date="2022-08-22T12:03:00Z">
        <w:r w:rsidDel="00CC19DA">
          <w:rPr>
            <w:lang w:val="en-US"/>
          </w:rPr>
          <w:delText>tab-</w:delText>
        </w:r>
      </w:del>
      <w:r>
        <w:rPr>
          <w:lang w:val="en-US"/>
        </w:rPr>
        <w:t xml:space="preserve">box </w:t>
      </w:r>
      <w:commentRangeEnd w:id="328"/>
      <w:r w:rsidR="0042039C">
        <w:rPr>
          <w:rStyle w:val="CommentReference"/>
        </w:rPr>
        <w:commentReference w:id="328"/>
      </w:r>
      <w:r>
        <w:rPr>
          <w:lang w:val="en-US"/>
        </w:rPr>
        <w:t>containing line</w:t>
      </w:r>
      <w:r w:rsidR="00AF0120">
        <w:rPr>
          <w:lang w:val="en-US"/>
        </w:rPr>
        <w:t xml:space="preserve"> </w:t>
      </w:r>
      <w:r>
        <w:rPr>
          <w:lang w:val="en-US"/>
        </w:rPr>
        <w:t>plots</w:t>
      </w:r>
      <w:r w:rsidR="005F519A">
        <w:rPr>
          <w:lang w:val="en-US"/>
        </w:rPr>
        <w:t xml:space="preserve"> (see Fig. 6 below)</w:t>
      </w:r>
      <w:r>
        <w:rPr>
          <w:lang w:val="en-US"/>
        </w:rPr>
        <w:t>.</w:t>
      </w:r>
      <w:r w:rsidR="00AF0120">
        <w:rPr>
          <w:lang w:val="en-US"/>
        </w:rPr>
        <w:t xml:space="preserve"> These plots represent </w:t>
      </w:r>
      <w:r w:rsidR="00066454">
        <w:rPr>
          <w:lang w:val="en-US"/>
        </w:rPr>
        <w:t>injection</w:t>
      </w:r>
      <w:r w:rsidR="00AF0120">
        <w:rPr>
          <w:lang w:val="en-US"/>
        </w:rPr>
        <w:t xml:space="preserve">-level data, evaluating top-level information from each </w:t>
      </w:r>
      <w:r w:rsidR="00066454">
        <w:rPr>
          <w:lang w:val="en-US"/>
        </w:rPr>
        <w:t xml:space="preserve">injection </w:t>
      </w:r>
      <w:r w:rsidR="00AF0120">
        <w:rPr>
          <w:lang w:val="en-US"/>
        </w:rPr>
        <w:t>and displaying them together with the respective soft and hard limits</w:t>
      </w:r>
      <w:r w:rsidR="00066454">
        <w:rPr>
          <w:lang w:val="en-US"/>
        </w:rPr>
        <w:t xml:space="preserve"> (if added; see above)</w:t>
      </w:r>
      <w:r w:rsidR="00AF0120">
        <w:rPr>
          <w:lang w:val="en-US"/>
        </w:rPr>
        <w:t xml:space="preserve">. </w:t>
      </w:r>
      <w:r w:rsidR="00066454">
        <w:rPr>
          <w:lang w:val="en-US"/>
        </w:rPr>
        <w:t xml:space="preserve">The x-axis shows the injection sequence with </w:t>
      </w:r>
      <w:r w:rsidR="00AF0120">
        <w:rPr>
          <w:lang w:val="en-US"/>
        </w:rPr>
        <w:t xml:space="preserve">the </w:t>
      </w:r>
      <w:r w:rsidR="00066454">
        <w:rPr>
          <w:lang w:val="en-US"/>
        </w:rPr>
        <w:t xml:space="preserve">metric </w:t>
      </w:r>
      <w:r w:rsidR="00AF0120">
        <w:rPr>
          <w:lang w:val="en-US"/>
        </w:rPr>
        <w:t xml:space="preserve">value </w:t>
      </w:r>
      <w:r w:rsidR="00066454">
        <w:rPr>
          <w:lang w:val="en-US"/>
        </w:rPr>
        <w:t>on the y-axis</w:t>
      </w:r>
      <w:r w:rsidR="00AF0120">
        <w:rPr>
          <w:lang w:val="en-US"/>
        </w:rPr>
        <w:t xml:space="preserve">. </w:t>
      </w:r>
      <w:r w:rsidR="00066454">
        <w:rPr>
          <w:lang w:val="en-US"/>
        </w:rPr>
        <w:t>T</w:t>
      </w:r>
      <w:r w:rsidR="00AF0120">
        <w:rPr>
          <w:lang w:val="en-US"/>
        </w:rPr>
        <w:t xml:space="preserve">he plot </w:t>
      </w:r>
      <w:r w:rsidR="00066454">
        <w:rPr>
          <w:lang w:val="en-US"/>
        </w:rPr>
        <w:t xml:space="preserve">thus shows how the injection-level metric changes </w:t>
      </w:r>
      <w:r w:rsidR="00AF0120">
        <w:rPr>
          <w:lang w:val="en-US"/>
        </w:rPr>
        <w:t xml:space="preserve">over the </w:t>
      </w:r>
      <w:r w:rsidR="00066454">
        <w:rPr>
          <w:lang w:val="en-US"/>
        </w:rPr>
        <w:t xml:space="preserve">batch </w:t>
      </w:r>
      <w:r w:rsidR="00AF0120">
        <w:rPr>
          <w:lang w:val="en-US"/>
        </w:rPr>
        <w:t>injection sequence</w:t>
      </w:r>
      <w:r w:rsidR="00066454">
        <w:rPr>
          <w:lang w:val="en-US"/>
        </w:rPr>
        <w:t>s in the experiment</w:t>
      </w:r>
      <w:r w:rsidR="00AF0120">
        <w:rPr>
          <w:lang w:val="en-US"/>
        </w:rPr>
        <w:t>. If an injection is below the orange line the sample has transgressed the soft limit, and if it’s below the red line as well it has transgressed the hard limit as well.</w:t>
      </w:r>
    </w:p>
    <w:p w14:paraId="41C7985D" w14:textId="016E93CD" w:rsidR="005F519A" w:rsidRDefault="005F519A" w:rsidP="00196C5C">
      <w:pPr>
        <w:rPr>
          <w:lang w:val="en-US"/>
        </w:rPr>
      </w:pPr>
      <w:r>
        <w:rPr>
          <w:lang w:val="en-US"/>
        </w:rPr>
        <w:t>The various line pl</w:t>
      </w:r>
      <w:r w:rsidR="00066454">
        <w:rPr>
          <w:lang w:val="en-US"/>
        </w:rPr>
        <w:t>o</w:t>
      </w:r>
      <w:r>
        <w:rPr>
          <w:lang w:val="en-US"/>
        </w:rPr>
        <w:t>ts available for evaluation are:</w:t>
      </w:r>
    </w:p>
    <w:p w14:paraId="56052CEF" w14:textId="40D2B880" w:rsidR="005F519A" w:rsidRDefault="005F519A" w:rsidP="005F519A">
      <w:pPr>
        <w:pStyle w:val="ListParagraph"/>
        <w:numPr>
          <w:ilvl w:val="0"/>
          <w:numId w:val="17"/>
        </w:numPr>
      </w:pPr>
      <w:r>
        <w:rPr>
          <w:b/>
          <w:bCs/>
        </w:rPr>
        <w:t>n Peaks plot</w:t>
      </w:r>
      <w:r>
        <w:t>: The number of peaks in the samples</w:t>
      </w:r>
    </w:p>
    <w:p w14:paraId="07193EEC" w14:textId="6EFCDDB7" w:rsidR="005F519A" w:rsidRDefault="005F519A" w:rsidP="005F519A">
      <w:pPr>
        <w:pStyle w:val="ListParagraph"/>
        <w:numPr>
          <w:ilvl w:val="0"/>
          <w:numId w:val="17"/>
        </w:numPr>
      </w:pPr>
      <w:r>
        <w:rPr>
          <w:b/>
          <w:bCs/>
        </w:rPr>
        <w:t>IPO plot</w:t>
      </w:r>
      <w:r>
        <w:t>: The IPO score of the samples</w:t>
      </w:r>
    </w:p>
    <w:p w14:paraId="70D02128" w14:textId="2C497216" w:rsidR="005F519A" w:rsidRDefault="005F519A" w:rsidP="005F519A">
      <w:pPr>
        <w:pStyle w:val="ListParagraph"/>
        <w:numPr>
          <w:ilvl w:val="0"/>
          <w:numId w:val="17"/>
        </w:numPr>
      </w:pPr>
      <w:r>
        <w:rPr>
          <w:b/>
          <w:bCs/>
        </w:rPr>
        <w:t>n Landmarks plot</w:t>
      </w:r>
      <w:r w:rsidRPr="001576F3">
        <w:t>:</w:t>
      </w:r>
      <w:r>
        <w:t xml:space="preserve"> The number of LaMas found in the samples</w:t>
      </w:r>
    </w:p>
    <w:p w14:paraId="18AA7E27" w14:textId="706F4661" w:rsidR="005F519A" w:rsidRDefault="005F519A" w:rsidP="005F519A">
      <w:pPr>
        <w:pStyle w:val="ListParagraph"/>
        <w:numPr>
          <w:ilvl w:val="0"/>
          <w:numId w:val="17"/>
        </w:numPr>
      </w:pPr>
      <w:r>
        <w:rPr>
          <w:b/>
          <w:bCs/>
        </w:rPr>
        <w:t>TIC plot</w:t>
      </w:r>
      <w:r w:rsidRPr="001576F3">
        <w:t>:</w:t>
      </w:r>
      <w:r>
        <w:t xml:space="preserve"> The TIC intensity of the samples</w:t>
      </w:r>
    </w:p>
    <w:p w14:paraId="77EBDBDD" w14:textId="77777777" w:rsidR="005F519A" w:rsidRPr="001576F3" w:rsidRDefault="005F519A" w:rsidP="001576F3">
      <w:pPr>
        <w:rPr>
          <w:lang w:val="en-US"/>
        </w:rPr>
      </w:pPr>
    </w:p>
    <w:p w14:paraId="6DFA7DDC" w14:textId="6297444D" w:rsidR="005F519A" w:rsidRDefault="005F519A" w:rsidP="005F519A">
      <w:r>
        <w:rPr>
          <w:noProof/>
        </w:rPr>
        <w:lastRenderedPageBreak/>
        <w:drawing>
          <wp:inline distT="0" distB="0" distL="0" distR="0" wp14:anchorId="3363858C" wp14:editId="1B3372A2">
            <wp:extent cx="5724525" cy="24098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2409825"/>
                    </a:xfrm>
                    <a:prstGeom prst="rect">
                      <a:avLst/>
                    </a:prstGeom>
                    <a:noFill/>
                    <a:ln>
                      <a:noFill/>
                    </a:ln>
                  </pic:spPr>
                </pic:pic>
              </a:graphicData>
            </a:graphic>
          </wp:inline>
        </w:drawing>
      </w:r>
    </w:p>
    <w:p w14:paraId="12A21E40" w14:textId="0A28C16B" w:rsidR="005F519A" w:rsidRDefault="005F519A" w:rsidP="005F519A">
      <w:pPr>
        <w:pStyle w:val="Caption"/>
        <w:rPr>
          <w:lang w:val="en-US"/>
        </w:rPr>
      </w:pPr>
      <w:r w:rsidRPr="00353034">
        <w:rPr>
          <w:lang w:val="en-US"/>
        </w:rPr>
        <w:t xml:space="preserve">Figure </w:t>
      </w:r>
      <w:r>
        <w:rPr>
          <w:lang w:val="en-US"/>
        </w:rPr>
        <w:t>6</w:t>
      </w:r>
      <w:r w:rsidRPr="00353034">
        <w:rPr>
          <w:lang w:val="en-US"/>
        </w:rPr>
        <w:t xml:space="preserve">. </w:t>
      </w:r>
      <w:r>
        <w:rPr>
          <w:lang w:val="en-US"/>
        </w:rPr>
        <w:t>Example of n Peaks plot showing how many peaks were found in each sample during this injection sequence.</w:t>
      </w:r>
    </w:p>
    <w:p w14:paraId="602417F6" w14:textId="77777777" w:rsidR="005F519A" w:rsidRPr="001576F3" w:rsidRDefault="005F519A">
      <w:pPr>
        <w:rPr>
          <w:lang w:val="en-US"/>
        </w:rPr>
      </w:pPr>
    </w:p>
    <w:p w14:paraId="6E2BA1A2" w14:textId="1502F3CC" w:rsidR="00F70B8F" w:rsidRPr="001576F3" w:rsidRDefault="001F002F" w:rsidP="00F70B8F">
      <w:pPr>
        <w:pStyle w:val="Heading1"/>
        <w:rPr>
          <w:lang w:val="en-US"/>
        </w:rPr>
      </w:pPr>
      <w:r>
        <w:rPr>
          <w:lang w:val="en-US"/>
        </w:rPr>
        <w:t>Submit old data to DB</w:t>
      </w:r>
    </w:p>
    <w:p w14:paraId="4F108DBC" w14:textId="7A50EB6A" w:rsidR="00F70B8F" w:rsidRDefault="00F70B8F">
      <w:pPr>
        <w:jc w:val="both"/>
        <w:rPr>
          <w:lang w:val="en-US"/>
        </w:rPr>
      </w:pPr>
      <w:r>
        <w:rPr>
          <w:lang w:val="en-US"/>
        </w:rPr>
        <w:t>Reviewing old data is a functionality</w:t>
      </w:r>
      <w:r w:rsidR="003E2295">
        <w:rPr>
          <w:lang w:val="en-US"/>
        </w:rPr>
        <w:t xml:space="preserve"> of</w:t>
      </w:r>
      <w:r>
        <w:rPr>
          <w:lang w:val="en-US"/>
        </w:rPr>
        <w:t xml:space="preserve"> </w:t>
      </w:r>
      <w:r>
        <w:rPr>
          <w:i/>
          <w:iCs/>
          <w:lang w:val="en-US"/>
        </w:rPr>
        <w:t>QualiMon</w:t>
      </w:r>
      <w:r>
        <w:rPr>
          <w:lang w:val="en-US"/>
        </w:rPr>
        <w:t xml:space="preserve"> that allows the user to </w:t>
      </w:r>
      <w:r w:rsidR="00066454">
        <w:rPr>
          <w:lang w:val="en-US"/>
        </w:rPr>
        <w:t xml:space="preserve">assess </w:t>
      </w:r>
      <w:r>
        <w:rPr>
          <w:lang w:val="en-US"/>
        </w:rPr>
        <w:t xml:space="preserve">the quality of </w:t>
      </w:r>
      <w:r w:rsidR="00066454">
        <w:rPr>
          <w:lang w:val="en-US"/>
        </w:rPr>
        <w:t xml:space="preserve">previous </w:t>
      </w:r>
      <w:r>
        <w:rPr>
          <w:lang w:val="en-US"/>
        </w:rPr>
        <w:t>injections</w:t>
      </w:r>
      <w:r w:rsidRPr="00F70B8F">
        <w:rPr>
          <w:lang w:val="en-US"/>
        </w:rPr>
        <w:t>.</w:t>
      </w:r>
      <w:r>
        <w:rPr>
          <w:lang w:val="en-US"/>
        </w:rPr>
        <w:t xml:space="preserve"> </w:t>
      </w:r>
      <w:r w:rsidR="00656BC2">
        <w:rPr>
          <w:lang w:val="en-US"/>
        </w:rPr>
        <w:t xml:space="preserve">This functionality can also be used </w:t>
      </w:r>
      <w:r>
        <w:rPr>
          <w:lang w:val="en-US"/>
        </w:rPr>
        <w:t>to determine soft and hard limits (described in section “</w:t>
      </w:r>
      <w:r w:rsidRPr="003E76D4">
        <w:rPr>
          <w:lang w:val="en-US"/>
        </w:rPr>
        <w:t>D</w:t>
      </w:r>
      <w:r>
        <w:rPr>
          <w:lang w:val="en-US"/>
        </w:rPr>
        <w:t xml:space="preserve">etermination of soft and hard limits”). To submit old data to </w:t>
      </w:r>
      <w:r w:rsidR="003E2295" w:rsidRPr="001576F3">
        <w:rPr>
          <w:i/>
          <w:iCs/>
          <w:lang w:val="en-US"/>
        </w:rPr>
        <w:t>Q</w:t>
      </w:r>
      <w:r w:rsidRPr="001576F3">
        <w:rPr>
          <w:i/>
          <w:iCs/>
          <w:lang w:val="en-US"/>
        </w:rPr>
        <w:t>uali</w:t>
      </w:r>
      <w:r w:rsidR="00B802D8">
        <w:rPr>
          <w:i/>
          <w:iCs/>
          <w:lang w:val="en-US"/>
        </w:rPr>
        <w:t>M</w:t>
      </w:r>
      <w:r w:rsidRPr="001576F3">
        <w:rPr>
          <w:i/>
          <w:iCs/>
          <w:lang w:val="en-US"/>
        </w:rPr>
        <w:t>on</w:t>
      </w:r>
      <w:r>
        <w:rPr>
          <w:lang w:val="en-US"/>
        </w:rPr>
        <w:t>, injections from an experiment need to be submitted in a batch</w:t>
      </w:r>
      <w:r w:rsidR="00656BC2">
        <w:rPr>
          <w:lang w:val="en-US"/>
        </w:rPr>
        <w:t>: P</w:t>
      </w:r>
      <w:r>
        <w:rPr>
          <w:lang w:val="en-US"/>
        </w:rPr>
        <w:t xml:space="preserve">ress the </w:t>
      </w:r>
      <w:commentRangeStart w:id="330"/>
      <w:del w:id="331" w:author="Anton Ribbenstedt" w:date="2022-08-22T12:52:00Z">
        <w:r w:rsidDel="0067742B">
          <w:rPr>
            <w:lang w:val="en-US"/>
          </w:rPr>
          <w:delText>“</w:delText>
        </w:r>
      </w:del>
      <w:ins w:id="332" w:author="Anton Ribbenstedt" w:date="2022-08-22T12:52:00Z">
        <w:r w:rsidR="0067742B" w:rsidRPr="0067742B">
          <w:rPr>
            <w:b/>
            <w:bCs/>
            <w:lang w:val="en-US"/>
            <w:rPrChange w:id="333" w:author="Anton Ribbenstedt" w:date="2022-08-22T12:52:00Z">
              <w:rPr>
                <w:lang w:val="en-US"/>
              </w:rPr>
            </w:rPrChange>
          </w:rPr>
          <w:t>’B</w:t>
        </w:r>
      </w:ins>
      <w:del w:id="334" w:author="Anton Ribbenstedt" w:date="2022-08-22T12:52:00Z">
        <w:r w:rsidRPr="0067742B" w:rsidDel="0067742B">
          <w:rPr>
            <w:b/>
            <w:bCs/>
            <w:lang w:val="en-US"/>
            <w:rPrChange w:id="335" w:author="Anton Ribbenstedt" w:date="2022-08-22T12:52:00Z">
              <w:rPr>
                <w:lang w:val="en-US"/>
              </w:rPr>
            </w:rPrChange>
          </w:rPr>
          <w:delText>b</w:delText>
        </w:r>
      </w:del>
      <w:r w:rsidRPr="0067742B">
        <w:rPr>
          <w:b/>
          <w:bCs/>
          <w:lang w:val="en-US"/>
          <w:rPrChange w:id="336" w:author="Anton Ribbenstedt" w:date="2022-08-22T12:52:00Z">
            <w:rPr>
              <w:lang w:val="en-US"/>
            </w:rPr>
          </w:rPrChange>
        </w:rPr>
        <w:t>atch job</w:t>
      </w:r>
      <w:ins w:id="337" w:author="Anton Ribbenstedt" w:date="2022-08-22T12:52:00Z">
        <w:r w:rsidR="0067742B" w:rsidRPr="0067742B">
          <w:rPr>
            <w:b/>
            <w:bCs/>
            <w:lang w:val="en-US"/>
            <w:rPrChange w:id="338" w:author="Anton Ribbenstedt" w:date="2022-08-22T12:52:00Z">
              <w:rPr>
                <w:lang w:val="en-US"/>
              </w:rPr>
            </w:rPrChange>
          </w:rPr>
          <w:t>’</w:t>
        </w:r>
      </w:ins>
      <w:del w:id="339" w:author="Anton Ribbenstedt" w:date="2022-08-22T12:52:00Z">
        <w:r w:rsidDel="0067742B">
          <w:rPr>
            <w:lang w:val="en-US"/>
          </w:rPr>
          <w:delText>”</w:delText>
        </w:r>
      </w:del>
      <w:r>
        <w:rPr>
          <w:lang w:val="en-US"/>
        </w:rPr>
        <w:t xml:space="preserve"> </w:t>
      </w:r>
      <w:commentRangeEnd w:id="330"/>
      <w:r w:rsidR="00656BC2">
        <w:rPr>
          <w:rStyle w:val="CommentReference"/>
        </w:rPr>
        <w:commentReference w:id="330"/>
      </w:r>
      <w:r>
        <w:rPr>
          <w:lang w:val="en-US"/>
        </w:rPr>
        <w:t>button on the left side menu</w:t>
      </w:r>
      <w:r w:rsidR="00656BC2">
        <w:rPr>
          <w:lang w:val="en-US"/>
        </w:rPr>
        <w:t xml:space="preserve">, then specify </w:t>
      </w:r>
      <w:r>
        <w:rPr>
          <w:lang w:val="en-US"/>
        </w:rPr>
        <w:t>fold</w:t>
      </w:r>
      <w:r w:rsidR="00656BC2">
        <w:rPr>
          <w:lang w:val="en-US"/>
        </w:rPr>
        <w:t>ers</w:t>
      </w:r>
      <w:r>
        <w:rPr>
          <w:lang w:val="en-US"/>
        </w:rPr>
        <w:t xml:space="preserve"> </w:t>
      </w:r>
      <w:r w:rsidR="00656BC2">
        <w:rPr>
          <w:lang w:val="en-US"/>
        </w:rPr>
        <w:t xml:space="preserve">for </w:t>
      </w:r>
      <w:r w:rsidR="00E15EAF">
        <w:rPr>
          <w:lang w:val="en-US"/>
        </w:rPr>
        <w:t>mz</w:t>
      </w:r>
      <w:r>
        <w:rPr>
          <w:lang w:val="en-US"/>
        </w:rPr>
        <w:t>ML files and the config file</w:t>
      </w:r>
      <w:r w:rsidR="00656BC2">
        <w:rPr>
          <w:lang w:val="en-US"/>
        </w:rPr>
        <w:t xml:space="preserve"> and </w:t>
      </w:r>
      <w:r>
        <w:rPr>
          <w:lang w:val="en-US"/>
        </w:rPr>
        <w:t xml:space="preserve">click the submit job button. This procedure can </w:t>
      </w:r>
      <w:r w:rsidR="00656BC2">
        <w:rPr>
          <w:lang w:val="en-US"/>
        </w:rPr>
        <w:t>several hours</w:t>
      </w:r>
      <w:r>
        <w:rPr>
          <w:lang w:val="en-US"/>
        </w:rPr>
        <w:t xml:space="preserve">, depending on how many samples are being checked and </w:t>
      </w:r>
      <w:r w:rsidR="00656BC2">
        <w:rPr>
          <w:lang w:val="en-US"/>
        </w:rPr>
        <w:t xml:space="preserve">the </w:t>
      </w:r>
      <w:r>
        <w:rPr>
          <w:lang w:val="en-US"/>
        </w:rPr>
        <w:t xml:space="preserve">processing power of the computer. Once this batch job is done, information about these injections will be submitted to the database file and plots can be reviewed </w:t>
      </w:r>
      <w:r w:rsidR="00656BC2">
        <w:rPr>
          <w:lang w:val="en-US"/>
        </w:rPr>
        <w:t xml:space="preserve">through </w:t>
      </w:r>
      <w:r>
        <w:rPr>
          <w:lang w:val="en-US"/>
        </w:rPr>
        <w:t xml:space="preserve">the </w:t>
      </w:r>
      <w:ins w:id="340" w:author="Anton Ribbenstedt" w:date="2022-08-22T12:52:00Z">
        <w:r w:rsidR="0067742B" w:rsidRPr="0067742B">
          <w:rPr>
            <w:b/>
            <w:bCs/>
            <w:lang w:val="en-US"/>
            <w:rPrChange w:id="341" w:author="Anton Ribbenstedt" w:date="2022-08-22T12:52:00Z">
              <w:rPr>
                <w:lang w:val="en-US"/>
              </w:rPr>
            </w:rPrChange>
          </w:rPr>
          <w:t>‘</w:t>
        </w:r>
      </w:ins>
      <w:del w:id="342" w:author="Anton Ribbenstedt" w:date="2022-08-22T12:52:00Z">
        <w:r w:rsidRPr="0067742B" w:rsidDel="0067742B">
          <w:rPr>
            <w:b/>
            <w:bCs/>
            <w:lang w:val="en-US"/>
            <w:rPrChange w:id="343" w:author="Anton Ribbenstedt" w:date="2022-08-22T12:52:00Z">
              <w:rPr>
                <w:lang w:val="en-US"/>
              </w:rPr>
            </w:rPrChange>
          </w:rPr>
          <w:delText>“</w:delText>
        </w:r>
      </w:del>
      <w:r w:rsidR="003E2295" w:rsidRPr="0067742B">
        <w:rPr>
          <w:b/>
          <w:bCs/>
          <w:lang w:val="en-US"/>
          <w:rPrChange w:id="344" w:author="Anton Ribbenstedt" w:date="2022-08-22T12:52:00Z">
            <w:rPr>
              <w:lang w:val="en-US"/>
            </w:rPr>
          </w:rPrChange>
        </w:rPr>
        <w:t>R</w:t>
      </w:r>
      <w:r w:rsidRPr="0067742B">
        <w:rPr>
          <w:b/>
          <w:bCs/>
          <w:lang w:val="en-US"/>
          <w:rPrChange w:id="345" w:author="Anton Ribbenstedt" w:date="2022-08-22T12:52:00Z">
            <w:rPr>
              <w:lang w:val="en-US"/>
            </w:rPr>
          </w:rPrChange>
        </w:rPr>
        <w:t>eview old data</w:t>
      </w:r>
      <w:ins w:id="346" w:author="Anton Ribbenstedt" w:date="2022-08-22T12:52:00Z">
        <w:r w:rsidR="0067742B" w:rsidRPr="0067742B">
          <w:rPr>
            <w:b/>
            <w:bCs/>
            <w:lang w:val="en-US"/>
            <w:rPrChange w:id="347" w:author="Anton Ribbenstedt" w:date="2022-08-22T12:52:00Z">
              <w:rPr>
                <w:lang w:val="en-US"/>
              </w:rPr>
            </w:rPrChange>
          </w:rPr>
          <w:t>’</w:t>
        </w:r>
      </w:ins>
      <w:del w:id="348" w:author="Anton Ribbenstedt" w:date="2022-08-22T12:52:00Z">
        <w:r w:rsidDel="0067742B">
          <w:rPr>
            <w:lang w:val="en-US"/>
          </w:rPr>
          <w:delText>”</w:delText>
        </w:r>
      </w:del>
      <w:r>
        <w:rPr>
          <w:lang w:val="en-US"/>
        </w:rPr>
        <w:t>-tab in the menu.</w:t>
      </w:r>
    </w:p>
    <w:p w14:paraId="4E108101" w14:textId="6A31E5E4" w:rsidR="009F4518" w:rsidRDefault="009F4518">
      <w:pPr>
        <w:jc w:val="both"/>
        <w:rPr>
          <w:lang w:val="en-US"/>
        </w:rPr>
      </w:pPr>
    </w:p>
    <w:p w14:paraId="5F8DBD88" w14:textId="426C8B4F" w:rsidR="009F4518" w:rsidRPr="00987712" w:rsidRDefault="009F4518" w:rsidP="009F4518">
      <w:pPr>
        <w:pStyle w:val="Heading1"/>
        <w:rPr>
          <w:lang w:val="en-US"/>
        </w:rPr>
      </w:pPr>
      <w:r>
        <w:rPr>
          <w:lang w:val="en-US"/>
        </w:rPr>
        <w:t>Interacting with</w:t>
      </w:r>
      <w:ins w:id="349" w:author="Carl Brunius" w:date="2022-08-19T15:54:00Z">
        <w:r w:rsidR="00656BC2">
          <w:rPr>
            <w:lang w:val="en-US"/>
          </w:rPr>
          <w:t xml:space="preserve"> the</w:t>
        </w:r>
      </w:ins>
      <w:r>
        <w:rPr>
          <w:lang w:val="en-US"/>
        </w:rPr>
        <w:t xml:space="preserve"> DB file</w:t>
      </w:r>
    </w:p>
    <w:p w14:paraId="5D3D28A0" w14:textId="07B40FC7" w:rsidR="009F4518" w:rsidRDefault="003C1053">
      <w:pPr>
        <w:jc w:val="both"/>
        <w:rPr>
          <w:lang w:val="en-US"/>
        </w:rPr>
      </w:pPr>
      <w:ins w:id="350" w:author="Anton Ribbenstedt" w:date="2022-08-22T13:05:00Z">
        <w:r>
          <w:rPr>
            <w:lang w:val="en-US"/>
          </w:rPr>
          <w:t>Situations might arise where the user would like to interact with the DB, e.g. to update / cha</w:t>
        </w:r>
      </w:ins>
      <w:ins w:id="351" w:author="Anton Ribbenstedt" w:date="2022-08-22T13:06:00Z">
        <w:r>
          <w:rPr>
            <w:lang w:val="en-US"/>
          </w:rPr>
          <w:t xml:space="preserve">nge the LaMas saved for a specific chromPol mode or to remove a large chunk of bad samples </w:t>
        </w:r>
      </w:ins>
      <w:ins w:id="352" w:author="Anton Ribbenstedt" w:date="2022-08-22T13:07:00Z">
        <w:r>
          <w:rPr>
            <w:lang w:val="en-US"/>
          </w:rPr>
          <w:t>which might have a negative effect on the evaluation of new injections</w:t>
        </w:r>
      </w:ins>
      <w:ins w:id="353" w:author="Anton Ribbenstedt" w:date="2022-08-22T13:04:00Z">
        <w:r>
          <w:rPr>
            <w:lang w:val="en-US"/>
          </w:rPr>
          <w:t>.</w:t>
        </w:r>
      </w:ins>
      <w:ins w:id="354" w:author="Carl Brunius" w:date="2022-08-19T15:56:00Z">
        <w:del w:id="355" w:author="Anton Ribbenstedt" w:date="2022-08-22T13:04:00Z">
          <w:r w:rsidR="00656BC2" w:rsidRPr="0001251D" w:rsidDel="003C1053">
            <w:rPr>
              <w:lang w:val="en-US"/>
            </w:rPr>
            <w:delText xml:space="preserve">Först, </w:delText>
          </w:r>
        </w:del>
      </w:ins>
      <w:ins w:id="356" w:author="Carl Brunius" w:date="2022-08-19T15:57:00Z">
        <w:del w:id="357" w:author="Anton Ribbenstedt" w:date="2022-08-22T13:04:00Z">
          <w:r w:rsidR="0001251D" w:rsidDel="003C1053">
            <w:rPr>
              <w:lang w:val="en-US"/>
            </w:rPr>
            <w:delText xml:space="preserve">en quick sentence: </w:delText>
          </w:r>
        </w:del>
      </w:ins>
      <w:ins w:id="358" w:author="Carl Brunius" w:date="2022-08-19T15:56:00Z">
        <w:del w:id="359" w:author="Anton Ribbenstedt" w:date="2022-08-22T13:04:00Z">
          <w:r w:rsidR="00656BC2" w:rsidRPr="0001251D" w:rsidDel="003C1053">
            <w:rPr>
              <w:lang w:val="en-US"/>
            </w:rPr>
            <w:delText>varför skulle man vilja interagera med DB-filer?</w:delText>
          </w:r>
          <w:r w:rsidR="0001251D" w:rsidRPr="0001251D" w:rsidDel="003C1053">
            <w:rPr>
              <w:lang w:val="en-US"/>
              <w:rPrChange w:id="360" w:author="Carl Brunius" w:date="2022-08-19T15:57:00Z">
                <w:rPr/>
              </w:rPrChange>
            </w:rPr>
            <w:delText>/rationale</w:delText>
          </w:r>
          <w:r w:rsidR="00656BC2" w:rsidRPr="0001251D" w:rsidDel="003C1053">
            <w:rPr>
              <w:lang w:val="en-US"/>
            </w:rPr>
            <w:delText xml:space="preserve"> </w:delText>
          </w:r>
        </w:del>
      </w:ins>
      <w:r w:rsidR="0001251D" w:rsidRPr="003C1053">
        <w:rPr>
          <w:lang w:val="en-US"/>
        </w:rPr>
        <w:t xml:space="preserve">However, </w:t>
      </w:r>
      <w:r w:rsidR="0001251D">
        <w:rPr>
          <w:lang w:val="en-US"/>
        </w:rPr>
        <w:t>d</w:t>
      </w:r>
      <w:r w:rsidR="00656BC2">
        <w:rPr>
          <w:lang w:val="en-US"/>
        </w:rPr>
        <w:t xml:space="preserve">irect </w:t>
      </w:r>
      <w:r w:rsidR="009F4518">
        <w:rPr>
          <w:lang w:val="en-US"/>
        </w:rPr>
        <w:t xml:space="preserve">DB interactions </w:t>
      </w:r>
      <w:r w:rsidR="00656BC2">
        <w:rPr>
          <w:lang w:val="en-US"/>
        </w:rPr>
        <w:t xml:space="preserve">are not yet incorporated </w:t>
      </w:r>
      <w:r w:rsidR="009F4518">
        <w:rPr>
          <w:lang w:val="en-US"/>
        </w:rPr>
        <w:t xml:space="preserve">into </w:t>
      </w:r>
      <w:r w:rsidR="009F4518" w:rsidRPr="003C1053">
        <w:rPr>
          <w:i/>
          <w:iCs/>
          <w:lang w:val="en-US"/>
        </w:rPr>
        <w:t>QualiMon</w:t>
      </w:r>
      <w:r w:rsidR="00656BC2">
        <w:rPr>
          <w:lang w:val="en-US"/>
        </w:rPr>
        <w:t>,</w:t>
      </w:r>
      <w:r w:rsidR="009F4518">
        <w:rPr>
          <w:lang w:val="en-US"/>
        </w:rPr>
        <w:t xml:space="preserve"> but there are ways of interacting with your DB files through third party software. </w:t>
      </w:r>
      <w:r w:rsidR="00550E34">
        <w:fldChar w:fldCharType="begin"/>
      </w:r>
      <w:r w:rsidR="00550E34" w:rsidRPr="00550E34">
        <w:rPr>
          <w:lang w:val="en-US"/>
          <w:rPrChange w:id="361" w:author="Anton Ribbenstedt" w:date="2022-08-23T14:24:00Z">
            <w:rPr/>
          </w:rPrChange>
        </w:rPr>
        <w:instrText xml:space="preserve"> HYPERLINK "ht</w:instrText>
      </w:r>
      <w:r w:rsidR="00550E34" w:rsidRPr="00550E34">
        <w:rPr>
          <w:lang w:val="en-US"/>
          <w:rPrChange w:id="362" w:author="Anton Ribbenstedt" w:date="2022-08-23T14:24:00Z">
            <w:rPr/>
          </w:rPrChange>
        </w:rPr>
        <w:instrText xml:space="preserve">tps://dbeaver.io/" </w:instrText>
      </w:r>
      <w:r w:rsidR="00550E34">
        <w:fldChar w:fldCharType="separate"/>
      </w:r>
      <w:r w:rsidR="009F4518" w:rsidRPr="009F4518">
        <w:rPr>
          <w:rStyle w:val="Hyperlink"/>
          <w:lang w:val="en-US"/>
        </w:rPr>
        <w:t>DBeaver</w:t>
      </w:r>
      <w:r w:rsidR="00550E34">
        <w:rPr>
          <w:rStyle w:val="Hyperlink"/>
          <w:lang w:val="en-US"/>
        </w:rPr>
        <w:fldChar w:fldCharType="end"/>
      </w:r>
      <w:r w:rsidR="009F4518">
        <w:rPr>
          <w:lang w:val="en-US"/>
        </w:rPr>
        <w:t xml:space="preserve"> is an excellent tool which allows you to </w:t>
      </w:r>
      <w:r w:rsidR="00656BC2">
        <w:rPr>
          <w:lang w:val="en-US"/>
        </w:rPr>
        <w:t>review and alter the content</w:t>
      </w:r>
      <w:r w:rsidR="00656BC2" w:rsidDel="00656BC2">
        <w:rPr>
          <w:lang w:val="en-US"/>
        </w:rPr>
        <w:t xml:space="preserve"> </w:t>
      </w:r>
      <w:r w:rsidR="00656BC2">
        <w:rPr>
          <w:lang w:val="en-US"/>
        </w:rPr>
        <w:t>of</w:t>
      </w:r>
      <w:r w:rsidR="009F4518">
        <w:rPr>
          <w:lang w:val="en-US"/>
        </w:rPr>
        <w:t xml:space="preserve"> an SQLite DB file.</w:t>
      </w:r>
      <w:r w:rsidR="00EF4FD0">
        <w:rPr>
          <w:lang w:val="en-US"/>
        </w:rPr>
        <w:t xml:space="preserve"> To interact with a file in DBeaver</w:t>
      </w:r>
      <w:r w:rsidR="00656BC2">
        <w:rPr>
          <w:lang w:val="en-US"/>
        </w:rPr>
        <w:t>,</w:t>
      </w:r>
      <w:r w:rsidR="00EF4FD0">
        <w:rPr>
          <w:lang w:val="en-US"/>
        </w:rPr>
        <w:t xml:space="preserve"> click the “New database connection”-button (power plug) in the </w:t>
      </w:r>
      <w:r w:rsidR="0001251D">
        <w:rPr>
          <w:lang w:val="en-US"/>
        </w:rPr>
        <w:t xml:space="preserve">upper </w:t>
      </w:r>
      <w:r w:rsidR="00EF4FD0">
        <w:rPr>
          <w:lang w:val="en-US"/>
        </w:rPr>
        <w:t>left corner. Choose “SQLite” and browse to the file you want to connect to. Once connected</w:t>
      </w:r>
      <w:r w:rsidR="0001251D">
        <w:rPr>
          <w:lang w:val="en-US"/>
        </w:rPr>
        <w:t>,</w:t>
      </w:r>
      <w:r w:rsidR="00EF4FD0">
        <w:rPr>
          <w:lang w:val="en-US"/>
        </w:rPr>
        <w:t xml:space="preserve"> the DB file will appear in the leftmost panel and can be expanded to view and alter the data within.</w:t>
      </w:r>
      <w:r w:rsidR="009F4518">
        <w:rPr>
          <w:lang w:val="en-US"/>
        </w:rPr>
        <w:t xml:space="preserve"> Below are some examples of interactions a user might be interested in:</w:t>
      </w:r>
    </w:p>
    <w:p w14:paraId="3825E6B1" w14:textId="7C81DC7E" w:rsidR="009F4518" w:rsidRDefault="009F4518" w:rsidP="009F4518">
      <w:pPr>
        <w:pStyle w:val="ListParagraph"/>
        <w:numPr>
          <w:ilvl w:val="0"/>
          <w:numId w:val="17"/>
        </w:numPr>
      </w:pPr>
      <w:r w:rsidRPr="001576F3">
        <w:rPr>
          <w:b/>
          <w:bCs/>
        </w:rPr>
        <w:t xml:space="preserve">Removing / adding LaMas to your DB-file without running the LaMa optimization in </w:t>
      </w:r>
      <w:r w:rsidRPr="00B802D8">
        <w:rPr>
          <w:b/>
          <w:bCs/>
          <w:i/>
          <w:iCs/>
          <w:rPrChange w:id="363" w:author="Anton Ribbenstedt" w:date="2022-08-22T11:54:00Z">
            <w:rPr>
              <w:b/>
              <w:bCs/>
            </w:rPr>
          </w:rPrChange>
        </w:rPr>
        <w:t>QualiMon</w:t>
      </w:r>
    </w:p>
    <w:p w14:paraId="3C56B3D4" w14:textId="05EA269F" w:rsidR="009F4518" w:rsidRDefault="009F4518" w:rsidP="009F4518">
      <w:pPr>
        <w:pStyle w:val="ListParagraph"/>
        <w:ind w:firstLine="0"/>
      </w:pPr>
      <w:r>
        <w:t xml:space="preserve">Open “Tables” and find the table called “landmarks”. In here you can add / remove any number of LaMas as long as you adhere to the </w:t>
      </w:r>
      <w:ins w:id="364" w:author="Carl Brunius" w:date="2022-08-19T15:58:00Z">
        <w:r w:rsidR="0001251D">
          <w:t xml:space="preserve">naming and data </w:t>
        </w:r>
      </w:ins>
      <w:r>
        <w:t>format</w:t>
      </w:r>
      <w:ins w:id="365" w:author="Carl Brunius" w:date="2022-08-19T15:58:00Z">
        <w:r w:rsidR="0001251D">
          <w:t>s</w:t>
        </w:r>
      </w:ins>
      <w:r>
        <w:t xml:space="preserve"> </w:t>
      </w:r>
      <w:del w:id="366" w:author="Carl Brunius" w:date="2022-08-19T15:58:00Z">
        <w:r w:rsidDel="0001251D">
          <w:delText>found in there</w:delText>
        </w:r>
      </w:del>
      <w:ins w:id="367" w:author="Carl Brunius" w:date="2022-08-19T15:58:00Z">
        <w:r w:rsidR="0001251D">
          <w:t>used</w:t>
        </w:r>
      </w:ins>
      <w:r>
        <w:t>.</w:t>
      </w:r>
    </w:p>
    <w:p w14:paraId="25B8D6D0" w14:textId="00074B2A" w:rsidR="009F4518" w:rsidRDefault="009F4518" w:rsidP="009F4518">
      <w:pPr>
        <w:pStyle w:val="ListParagraph"/>
        <w:numPr>
          <w:ilvl w:val="0"/>
          <w:numId w:val="17"/>
        </w:numPr>
        <w:rPr>
          <w:b/>
          <w:bCs/>
        </w:rPr>
      </w:pPr>
      <w:commentRangeStart w:id="368"/>
      <w:commentRangeStart w:id="369"/>
      <w:r w:rsidRPr="001576F3">
        <w:rPr>
          <w:b/>
          <w:bCs/>
        </w:rPr>
        <w:t>Removing all data pertaining to an injection which caused an</w:t>
      </w:r>
      <w:ins w:id="370" w:author="Anton Ribbenstedt" w:date="2022-08-22T12:04:00Z">
        <w:r w:rsidR="00CC19DA">
          <w:rPr>
            <w:b/>
            <w:bCs/>
          </w:rPr>
          <w:t xml:space="preserve"> unforeseen</w:t>
        </w:r>
      </w:ins>
      <w:r w:rsidRPr="001576F3">
        <w:rPr>
          <w:b/>
          <w:bCs/>
        </w:rPr>
        <w:t xml:space="preserve"> error</w:t>
      </w:r>
    </w:p>
    <w:p w14:paraId="2620FDE0" w14:textId="4B043FD5" w:rsidR="009F4518" w:rsidRDefault="00627050" w:rsidP="009F4518">
      <w:pPr>
        <w:pStyle w:val="ListParagraph"/>
        <w:ind w:firstLine="0"/>
      </w:pPr>
      <w:r>
        <w:lastRenderedPageBreak/>
        <w:t xml:space="preserve">First off determine the injection ID (injID) of the faulty injection. This is crucial information to locate the faulty / half-finished submitted data. </w:t>
      </w:r>
      <w:r w:rsidR="009F4518">
        <w:t xml:space="preserve">The data to remove to assure that </w:t>
      </w:r>
      <w:r w:rsidR="009F4518" w:rsidRPr="00B802D8">
        <w:rPr>
          <w:i/>
          <w:iCs/>
          <w:rPrChange w:id="371" w:author="Anton Ribbenstedt" w:date="2022-08-22T11:54:00Z">
            <w:rPr/>
          </w:rPrChange>
        </w:rPr>
        <w:t>QualiMon</w:t>
      </w:r>
      <w:r w:rsidR="009F4518">
        <w:t xml:space="preserve"> starts functioning again</w:t>
      </w:r>
      <w:r>
        <w:t xml:space="preserve"> are:</w:t>
      </w:r>
    </w:p>
    <w:p w14:paraId="17DCF83B" w14:textId="77777777" w:rsidR="00627050" w:rsidRDefault="009F4518" w:rsidP="009F4518">
      <w:pPr>
        <w:pStyle w:val="ListParagraph"/>
        <w:numPr>
          <w:ilvl w:val="1"/>
          <w:numId w:val="17"/>
        </w:numPr>
      </w:pPr>
      <w:r>
        <w:t xml:space="preserve">The lmQuality table rows connected to the </w:t>
      </w:r>
      <w:r w:rsidR="00627050">
        <w:t>faulty injection</w:t>
      </w:r>
    </w:p>
    <w:p w14:paraId="170D4BD5" w14:textId="77777777" w:rsidR="00627050" w:rsidRDefault="00627050" w:rsidP="009F4518">
      <w:pPr>
        <w:pStyle w:val="ListParagraph"/>
        <w:numPr>
          <w:ilvl w:val="1"/>
          <w:numId w:val="17"/>
        </w:numPr>
      </w:pPr>
      <w:r>
        <w:t>The lmPeaks table rows connected to the faulty injection</w:t>
      </w:r>
    </w:p>
    <w:p w14:paraId="284FCAF3" w14:textId="77777777" w:rsidR="00627050" w:rsidRDefault="00627050" w:rsidP="009F4518">
      <w:pPr>
        <w:pStyle w:val="ListParagraph"/>
        <w:numPr>
          <w:ilvl w:val="1"/>
          <w:numId w:val="17"/>
        </w:numPr>
      </w:pPr>
      <w:r>
        <w:t>The injection row connected to the faulty injection</w:t>
      </w:r>
      <w:commentRangeEnd w:id="368"/>
      <w:r w:rsidR="0001251D">
        <w:rPr>
          <w:rStyle w:val="CommentReference"/>
          <w:rFonts w:eastAsiaTheme="minorHAnsi"/>
          <w:lang w:val="sv-SE" w:eastAsia="en-US"/>
        </w:rPr>
        <w:commentReference w:id="368"/>
      </w:r>
      <w:commentRangeEnd w:id="369"/>
      <w:r w:rsidR="00CC19DA">
        <w:rPr>
          <w:rStyle w:val="CommentReference"/>
          <w:rFonts w:eastAsiaTheme="minorHAnsi"/>
          <w:lang w:val="sv-SE" w:eastAsia="en-US"/>
        </w:rPr>
        <w:commentReference w:id="369"/>
      </w:r>
    </w:p>
    <w:p w14:paraId="2DCD1F22" w14:textId="7D11A0B9" w:rsidR="009F4518" w:rsidRDefault="009F4518" w:rsidP="001576F3">
      <w:pPr>
        <w:pStyle w:val="ListParagraph"/>
        <w:ind w:left="1440" w:firstLine="0"/>
      </w:pPr>
      <w:r>
        <w:t xml:space="preserve"> </w:t>
      </w:r>
    </w:p>
    <w:p w14:paraId="59554605" w14:textId="13B8152E" w:rsidR="009F4518" w:rsidRPr="001576F3" w:rsidRDefault="009F4518">
      <w:pPr>
        <w:rPr>
          <w:lang w:val="en-US"/>
        </w:rPr>
      </w:pPr>
      <w:r w:rsidRPr="001576F3">
        <w:rPr>
          <w:lang w:val="en-US"/>
        </w:rPr>
        <w:t>Interacting with any of t</w:t>
      </w:r>
      <w:r>
        <w:rPr>
          <w:lang w:val="en-US"/>
        </w:rPr>
        <w:t>he following tables is strongly discouraged (but might be necessary in case an error has occurred mid-submission of data): injections, lmPeaks, lmQuality, ms2spectra, peakMS2link, peaks, samples</w:t>
      </w:r>
      <w:r w:rsidR="00627050">
        <w:rPr>
          <w:lang w:val="en-US"/>
        </w:rPr>
        <w:t>, projects</w:t>
      </w:r>
      <w:r>
        <w:rPr>
          <w:lang w:val="en-US"/>
        </w:rPr>
        <w:t>.</w:t>
      </w:r>
      <w:ins w:id="372" w:author="Carl Brunius" w:date="2022-08-19T16:00:00Z">
        <w:r w:rsidR="0001251D">
          <w:rPr>
            <w:lang w:val="en-US"/>
          </w:rPr>
          <w:t xml:space="preserve"> </w:t>
        </w:r>
        <w:commentRangeStart w:id="373"/>
        <w:r w:rsidR="0001251D">
          <w:rPr>
            <w:lang w:val="en-US"/>
          </w:rPr>
          <w:t xml:space="preserve">We encourage users to contact the authors if you suspect that there is something fishy </w:t>
        </w:r>
        <w:r w:rsidR="0001251D" w:rsidRPr="0001251D">
          <w:rPr>
            <mc:AlternateContent>
              <mc:Choice Requires="w16se"/>
              <mc:Fallback>
                <w:rFonts w:ascii="Apple Color Emoji" w:eastAsia="Apple Color Emoji" w:hAnsi="Apple Color Emoji" w:cs="Apple Color Emoji"/>
              </mc:Fallback>
            </mc:AlternateContent>
            <w:lang w:val="en-US"/>
          </w:rPr>
          <mc:AlternateContent>
            <mc:Choice Requires="w16se">
              <w16se:symEx w16se:font="Apple Color Emoji" w16se:char="1F609"/>
            </mc:Choice>
            <mc:Fallback>
              <w:t>😉</w:t>
            </mc:Fallback>
          </mc:AlternateContent>
        </w:r>
        <w:r w:rsidR="0001251D">
          <w:rPr>
            <w:lang w:val="en-US"/>
          </w:rPr>
          <w:t xml:space="preserve"> going on with these tables.</w:t>
        </w:r>
      </w:ins>
      <w:commentRangeEnd w:id="373"/>
      <w:ins w:id="374" w:author="Carl Brunius" w:date="2022-08-19T16:01:00Z">
        <w:r w:rsidR="0001251D">
          <w:rPr>
            <w:rStyle w:val="CommentReference"/>
          </w:rPr>
          <w:commentReference w:id="373"/>
        </w:r>
      </w:ins>
    </w:p>
    <w:p w14:paraId="669EEFE2" w14:textId="4FB617BB" w:rsidR="00020923" w:rsidRPr="00827C9F" w:rsidRDefault="0001251D" w:rsidP="00D71915">
      <w:ins w:id="375" w:author="Carl Brunius" w:date="2022-08-19T16:01:00Z">
        <w:r w:rsidRPr="00827C9F">
          <w:t>HÄR SLUTAR MIN GENOMLÄSNING!</w:t>
        </w:r>
      </w:ins>
    </w:p>
    <w:p w14:paraId="2789CEF4" w14:textId="1C94A515" w:rsidR="00020923" w:rsidRPr="00827C9F" w:rsidRDefault="005C6A69" w:rsidP="005C6A69">
      <w:pPr>
        <w:pStyle w:val="Heading1"/>
      </w:pPr>
      <w:commentRangeStart w:id="376"/>
      <w:r w:rsidRPr="00827C9F">
        <w:t>Setting up a slack channel</w:t>
      </w:r>
      <w:commentRangeEnd w:id="376"/>
      <w:r>
        <w:rPr>
          <w:rStyle w:val="CommentReference"/>
          <w:rFonts w:asciiTheme="minorHAnsi" w:eastAsiaTheme="minorHAnsi" w:hAnsiTheme="minorHAnsi" w:cstheme="minorBidi"/>
          <w:color w:val="auto"/>
        </w:rPr>
        <w:commentReference w:id="376"/>
      </w:r>
    </w:p>
    <w:p w14:paraId="61904629" w14:textId="77777777" w:rsidR="005C6A69" w:rsidRPr="005C6A69" w:rsidRDefault="005C6A69" w:rsidP="005C6A69">
      <w:pPr>
        <w:spacing w:after="0" w:line="240" w:lineRule="auto"/>
        <w:rPr>
          <w:rFonts w:ascii="Times New Roman" w:eastAsia="Times New Roman" w:hAnsi="Times New Roman" w:cs="Times New Roman"/>
          <w:sz w:val="24"/>
          <w:szCs w:val="24"/>
          <w:lang w:val="en-US" w:eastAsia="sv-SE"/>
        </w:rPr>
      </w:pPr>
      <w:r w:rsidRPr="005C6A69">
        <w:rPr>
          <w:rFonts w:ascii="Arial" w:eastAsia="Times New Roman" w:hAnsi="Arial" w:cs="Arial"/>
          <w:color w:val="000000"/>
          <w:lang w:val="en-US" w:eastAsia="sv-SE"/>
        </w:rPr>
        <w:t xml:space="preserve">How to setup slack with </w:t>
      </w:r>
      <w:r w:rsidRPr="00B802D8">
        <w:rPr>
          <w:rFonts w:ascii="Arial" w:eastAsia="Times New Roman" w:hAnsi="Arial" w:cs="Arial"/>
          <w:i/>
          <w:iCs/>
          <w:color w:val="000000"/>
          <w:lang w:val="en-US" w:eastAsia="sv-SE"/>
          <w:rPrChange w:id="377" w:author="Anton Ribbenstedt" w:date="2022-08-22T11:54:00Z">
            <w:rPr>
              <w:rFonts w:ascii="Arial" w:eastAsia="Times New Roman" w:hAnsi="Arial" w:cs="Arial"/>
              <w:color w:val="000000"/>
              <w:lang w:val="en-US" w:eastAsia="sv-SE"/>
            </w:rPr>
          </w:rPrChange>
        </w:rPr>
        <w:t>QualiMon</w:t>
      </w:r>
      <w:r w:rsidRPr="005C6A69">
        <w:rPr>
          <w:rFonts w:ascii="Arial" w:eastAsia="Times New Roman" w:hAnsi="Arial" w:cs="Arial"/>
          <w:color w:val="000000"/>
          <w:lang w:val="en-US" w:eastAsia="sv-SE"/>
        </w:rPr>
        <w:t xml:space="preserve"> LaMas</w:t>
      </w:r>
    </w:p>
    <w:p w14:paraId="76E08F33" w14:textId="77777777" w:rsidR="005C6A69" w:rsidRPr="005C6A69" w:rsidRDefault="005C6A69" w:rsidP="005C6A69">
      <w:pPr>
        <w:spacing w:after="0" w:line="240" w:lineRule="auto"/>
        <w:rPr>
          <w:rFonts w:ascii="Times New Roman" w:eastAsia="Times New Roman" w:hAnsi="Times New Roman" w:cs="Times New Roman"/>
          <w:sz w:val="24"/>
          <w:szCs w:val="24"/>
          <w:lang w:val="en-US" w:eastAsia="sv-SE"/>
        </w:rPr>
      </w:pPr>
      <w:r w:rsidRPr="005C6A69">
        <w:rPr>
          <w:rFonts w:ascii="Times New Roman" w:eastAsia="Times New Roman" w:hAnsi="Times New Roman" w:cs="Times New Roman"/>
          <w:sz w:val="24"/>
          <w:szCs w:val="24"/>
          <w:lang w:val="en-US" w:eastAsia="sv-SE"/>
        </w:rPr>
        <w:br/>
      </w:r>
    </w:p>
    <w:p w14:paraId="1FE27E7B" w14:textId="65AD3B59" w:rsidR="005C6A69" w:rsidRPr="000125EA" w:rsidRDefault="005C6A69" w:rsidP="005C6A69">
      <w:pPr>
        <w:numPr>
          <w:ilvl w:val="0"/>
          <w:numId w:val="2"/>
        </w:numPr>
        <w:spacing w:after="0" w:line="240" w:lineRule="auto"/>
        <w:textAlignment w:val="baseline"/>
        <w:rPr>
          <w:rFonts w:ascii="Arial" w:eastAsia="Times New Roman" w:hAnsi="Arial" w:cs="Arial"/>
          <w:color w:val="000000"/>
          <w:lang w:val="en-US" w:eastAsia="sv-SE"/>
        </w:rPr>
      </w:pPr>
      <w:r w:rsidRPr="000125EA">
        <w:rPr>
          <w:rFonts w:ascii="Arial" w:eastAsia="Times New Roman" w:hAnsi="Arial" w:cs="Arial"/>
          <w:color w:val="000000"/>
          <w:lang w:val="en-US" w:eastAsia="sv-SE"/>
        </w:rPr>
        <w:t>Create a slack channel</w:t>
      </w:r>
      <w:r w:rsidR="000125EA" w:rsidRPr="000125EA">
        <w:rPr>
          <w:rFonts w:ascii="Arial" w:eastAsia="Times New Roman" w:hAnsi="Arial" w:cs="Arial"/>
          <w:color w:val="000000"/>
          <w:lang w:val="en-US" w:eastAsia="sv-SE"/>
        </w:rPr>
        <w:t xml:space="preserve"> (l</w:t>
      </w:r>
      <w:r w:rsidR="000125EA">
        <w:rPr>
          <w:rFonts w:ascii="Arial" w:eastAsia="Times New Roman" w:hAnsi="Arial" w:cs="Arial"/>
          <w:color w:val="000000"/>
          <w:lang w:val="en-US" w:eastAsia="sv-SE"/>
        </w:rPr>
        <w:t>ink to where you create one)</w:t>
      </w:r>
    </w:p>
    <w:p w14:paraId="4F1AFE56" w14:textId="77777777" w:rsidR="005C6A69" w:rsidRPr="005C6A69" w:rsidRDefault="005C6A69" w:rsidP="005C6A69">
      <w:pPr>
        <w:numPr>
          <w:ilvl w:val="0"/>
          <w:numId w:val="2"/>
        </w:numPr>
        <w:spacing w:after="0" w:line="240" w:lineRule="auto"/>
        <w:textAlignment w:val="baseline"/>
        <w:rPr>
          <w:rFonts w:ascii="Arial" w:eastAsia="Times New Roman" w:hAnsi="Arial" w:cs="Arial"/>
          <w:color w:val="000000"/>
          <w:lang w:eastAsia="sv-SE"/>
        </w:rPr>
      </w:pPr>
      <w:r w:rsidRPr="005C6A69">
        <w:rPr>
          <w:rFonts w:ascii="Arial" w:eastAsia="Times New Roman" w:hAnsi="Arial" w:cs="Arial"/>
          <w:color w:val="000000"/>
          <w:lang w:eastAsia="sv-SE"/>
        </w:rPr>
        <w:t>Go to api.slack.com</w:t>
      </w:r>
    </w:p>
    <w:p w14:paraId="599C1849" w14:textId="77777777" w:rsidR="005C6A69" w:rsidRPr="005C6A69" w:rsidRDefault="005C6A69" w:rsidP="005C6A69">
      <w:pPr>
        <w:numPr>
          <w:ilvl w:val="0"/>
          <w:numId w:val="2"/>
        </w:numPr>
        <w:spacing w:after="0" w:line="240" w:lineRule="auto"/>
        <w:textAlignment w:val="baseline"/>
        <w:rPr>
          <w:rFonts w:ascii="Arial" w:eastAsia="Times New Roman" w:hAnsi="Arial" w:cs="Arial"/>
          <w:color w:val="000000"/>
          <w:lang w:val="en-US" w:eastAsia="sv-SE"/>
        </w:rPr>
      </w:pPr>
      <w:r w:rsidRPr="005C6A69">
        <w:rPr>
          <w:rFonts w:ascii="Arial" w:eastAsia="Times New Roman" w:hAnsi="Arial" w:cs="Arial"/>
          <w:color w:val="000000"/>
          <w:lang w:val="en-US" w:eastAsia="sv-SE"/>
        </w:rPr>
        <w:t>Your apps (Upper right corner)</w:t>
      </w:r>
    </w:p>
    <w:p w14:paraId="545C89B3" w14:textId="77777777" w:rsidR="005C6A69" w:rsidRPr="005C6A69" w:rsidRDefault="005C6A69" w:rsidP="005C6A69">
      <w:pPr>
        <w:numPr>
          <w:ilvl w:val="0"/>
          <w:numId w:val="2"/>
        </w:numPr>
        <w:spacing w:after="0" w:line="240" w:lineRule="auto"/>
        <w:textAlignment w:val="baseline"/>
        <w:rPr>
          <w:rFonts w:ascii="Arial" w:eastAsia="Times New Roman" w:hAnsi="Arial" w:cs="Arial"/>
          <w:color w:val="000000"/>
          <w:lang w:eastAsia="sv-SE"/>
        </w:rPr>
      </w:pPr>
      <w:r w:rsidRPr="005C6A69">
        <w:rPr>
          <w:rFonts w:ascii="Arial" w:eastAsia="Times New Roman" w:hAnsi="Arial" w:cs="Arial"/>
          <w:color w:val="000000"/>
          <w:lang w:eastAsia="sv-SE"/>
        </w:rPr>
        <w:t>Create new (From scratch)</w:t>
      </w:r>
    </w:p>
    <w:p w14:paraId="7D1B886B" w14:textId="77777777" w:rsidR="005C6A69" w:rsidRPr="005C6A69" w:rsidRDefault="005C6A69" w:rsidP="005C6A69">
      <w:pPr>
        <w:numPr>
          <w:ilvl w:val="0"/>
          <w:numId w:val="2"/>
        </w:numPr>
        <w:spacing w:after="0" w:line="240" w:lineRule="auto"/>
        <w:textAlignment w:val="baseline"/>
        <w:rPr>
          <w:rFonts w:ascii="Arial" w:eastAsia="Times New Roman" w:hAnsi="Arial" w:cs="Arial"/>
          <w:color w:val="000000"/>
          <w:lang w:val="en-US" w:eastAsia="sv-SE"/>
        </w:rPr>
      </w:pPr>
      <w:r w:rsidRPr="005C6A69">
        <w:rPr>
          <w:rFonts w:ascii="Arial" w:eastAsia="Times New Roman" w:hAnsi="Arial" w:cs="Arial"/>
          <w:color w:val="000000"/>
          <w:lang w:val="en-US" w:eastAsia="sv-SE"/>
        </w:rPr>
        <w:t>Put the name of the bot which will send messages to your slack channel</w:t>
      </w:r>
    </w:p>
    <w:p w14:paraId="244D5C65" w14:textId="06D384FB" w:rsidR="005C6A69" w:rsidRPr="005C6A69" w:rsidRDefault="005C6A69" w:rsidP="005C6A69">
      <w:pPr>
        <w:spacing w:after="0" w:line="240" w:lineRule="auto"/>
        <w:ind w:left="720"/>
        <w:jc w:val="center"/>
        <w:rPr>
          <w:rFonts w:ascii="Times New Roman" w:eastAsia="Times New Roman" w:hAnsi="Times New Roman" w:cs="Times New Roman"/>
          <w:sz w:val="24"/>
          <w:szCs w:val="24"/>
          <w:lang w:eastAsia="sv-SE"/>
        </w:rPr>
      </w:pPr>
      <w:r w:rsidRPr="005C6A69">
        <w:rPr>
          <w:rFonts w:ascii="Arial" w:eastAsia="Times New Roman" w:hAnsi="Arial" w:cs="Arial"/>
          <w:noProof/>
          <w:color w:val="000000"/>
          <w:bdr w:val="none" w:sz="0" w:space="0" w:color="auto" w:frame="1"/>
          <w:lang w:eastAsia="sv-SE"/>
        </w:rPr>
        <w:drawing>
          <wp:inline distT="0" distB="0" distL="0" distR="0" wp14:anchorId="50EA94F1" wp14:editId="7BCD1CB7">
            <wp:extent cx="3685540" cy="35452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85540" cy="3545205"/>
                    </a:xfrm>
                    <a:prstGeom prst="rect">
                      <a:avLst/>
                    </a:prstGeom>
                    <a:noFill/>
                    <a:ln>
                      <a:noFill/>
                    </a:ln>
                  </pic:spPr>
                </pic:pic>
              </a:graphicData>
            </a:graphic>
          </wp:inline>
        </w:drawing>
      </w:r>
    </w:p>
    <w:p w14:paraId="46DE5B58" w14:textId="77777777" w:rsidR="005C6A69" w:rsidRPr="005C6A69" w:rsidRDefault="005C6A69" w:rsidP="005C6A69">
      <w:pPr>
        <w:numPr>
          <w:ilvl w:val="0"/>
          <w:numId w:val="3"/>
        </w:numPr>
        <w:spacing w:after="0" w:line="240" w:lineRule="auto"/>
        <w:textAlignment w:val="baseline"/>
        <w:rPr>
          <w:rFonts w:ascii="Arial" w:eastAsia="Times New Roman" w:hAnsi="Arial" w:cs="Arial"/>
          <w:color w:val="000000"/>
          <w:lang w:eastAsia="sv-SE"/>
        </w:rPr>
      </w:pPr>
      <w:r w:rsidRPr="005C6A69">
        <w:rPr>
          <w:rFonts w:ascii="Arial" w:eastAsia="Times New Roman" w:hAnsi="Arial" w:cs="Arial"/>
          <w:color w:val="000000"/>
          <w:lang w:eastAsia="sv-SE"/>
        </w:rPr>
        <w:t>Click on your bot</w:t>
      </w:r>
    </w:p>
    <w:p w14:paraId="5B6311D7" w14:textId="780C91A7" w:rsidR="005C6A69" w:rsidRPr="005C6A69" w:rsidRDefault="005C6A69" w:rsidP="005C6A69">
      <w:pPr>
        <w:spacing w:after="0" w:line="240" w:lineRule="auto"/>
        <w:ind w:left="720"/>
        <w:jc w:val="center"/>
        <w:rPr>
          <w:rFonts w:ascii="Times New Roman" w:eastAsia="Times New Roman" w:hAnsi="Times New Roman" w:cs="Times New Roman"/>
          <w:sz w:val="24"/>
          <w:szCs w:val="24"/>
          <w:lang w:eastAsia="sv-SE"/>
        </w:rPr>
      </w:pPr>
      <w:r w:rsidRPr="005C6A69">
        <w:rPr>
          <w:rFonts w:ascii="Arial" w:eastAsia="Times New Roman" w:hAnsi="Arial" w:cs="Arial"/>
          <w:noProof/>
          <w:color w:val="000000"/>
          <w:bdr w:val="none" w:sz="0" w:space="0" w:color="auto" w:frame="1"/>
          <w:lang w:eastAsia="sv-SE"/>
        </w:rPr>
        <w:lastRenderedPageBreak/>
        <w:drawing>
          <wp:inline distT="0" distB="0" distL="0" distR="0" wp14:anchorId="5260BEE9" wp14:editId="65EAB41C">
            <wp:extent cx="4452620" cy="2884170"/>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452620" cy="2884170"/>
                    </a:xfrm>
                    <a:prstGeom prst="rect">
                      <a:avLst/>
                    </a:prstGeom>
                    <a:noFill/>
                    <a:ln>
                      <a:noFill/>
                    </a:ln>
                  </pic:spPr>
                </pic:pic>
              </a:graphicData>
            </a:graphic>
          </wp:inline>
        </w:drawing>
      </w:r>
    </w:p>
    <w:p w14:paraId="02B03AE7" w14:textId="77777777" w:rsidR="005C6A69" w:rsidRPr="005C6A69" w:rsidRDefault="005C6A69" w:rsidP="005C6A69">
      <w:pPr>
        <w:spacing w:after="0" w:line="240" w:lineRule="auto"/>
        <w:rPr>
          <w:rFonts w:ascii="Times New Roman" w:eastAsia="Times New Roman" w:hAnsi="Times New Roman" w:cs="Times New Roman"/>
          <w:sz w:val="24"/>
          <w:szCs w:val="24"/>
          <w:lang w:eastAsia="sv-SE"/>
        </w:rPr>
      </w:pPr>
      <w:r w:rsidRPr="005C6A69">
        <w:rPr>
          <w:rFonts w:ascii="Times New Roman" w:eastAsia="Times New Roman" w:hAnsi="Times New Roman" w:cs="Times New Roman"/>
          <w:sz w:val="24"/>
          <w:szCs w:val="24"/>
          <w:lang w:eastAsia="sv-SE"/>
        </w:rPr>
        <w:br/>
      </w:r>
      <w:r w:rsidRPr="005C6A69">
        <w:rPr>
          <w:rFonts w:ascii="Times New Roman" w:eastAsia="Times New Roman" w:hAnsi="Times New Roman" w:cs="Times New Roman"/>
          <w:sz w:val="24"/>
          <w:szCs w:val="24"/>
          <w:lang w:eastAsia="sv-SE"/>
        </w:rPr>
        <w:br/>
      </w:r>
      <w:r w:rsidRPr="005C6A69">
        <w:rPr>
          <w:rFonts w:ascii="Times New Roman" w:eastAsia="Times New Roman" w:hAnsi="Times New Roman" w:cs="Times New Roman"/>
          <w:sz w:val="24"/>
          <w:szCs w:val="24"/>
          <w:lang w:eastAsia="sv-SE"/>
        </w:rPr>
        <w:br/>
      </w:r>
      <w:r w:rsidRPr="005C6A69">
        <w:rPr>
          <w:rFonts w:ascii="Times New Roman" w:eastAsia="Times New Roman" w:hAnsi="Times New Roman" w:cs="Times New Roman"/>
          <w:sz w:val="24"/>
          <w:szCs w:val="24"/>
          <w:lang w:eastAsia="sv-SE"/>
        </w:rPr>
        <w:br/>
      </w:r>
    </w:p>
    <w:p w14:paraId="3DD06292" w14:textId="77777777" w:rsidR="005C6A69" w:rsidRPr="005C6A69" w:rsidRDefault="005C6A69" w:rsidP="005C6A69">
      <w:pPr>
        <w:numPr>
          <w:ilvl w:val="0"/>
          <w:numId w:val="4"/>
        </w:numPr>
        <w:spacing w:after="0" w:line="240" w:lineRule="auto"/>
        <w:textAlignment w:val="baseline"/>
        <w:rPr>
          <w:rFonts w:ascii="Arial" w:eastAsia="Times New Roman" w:hAnsi="Arial" w:cs="Arial"/>
          <w:color w:val="000000"/>
          <w:lang w:val="en-US" w:eastAsia="sv-SE"/>
        </w:rPr>
      </w:pPr>
      <w:r w:rsidRPr="005C6A69">
        <w:rPr>
          <w:rFonts w:ascii="Arial" w:eastAsia="Times New Roman" w:hAnsi="Arial" w:cs="Arial"/>
          <w:color w:val="000000"/>
          <w:lang w:val="en-US" w:eastAsia="sv-SE"/>
        </w:rPr>
        <w:t>Scroll-down to “App-Level Tokens” and click “Generate Token and Scopes”</w:t>
      </w:r>
    </w:p>
    <w:p w14:paraId="7E624CC9" w14:textId="375BBDA3" w:rsidR="005C6A69" w:rsidRPr="005C6A69" w:rsidRDefault="005C6A69" w:rsidP="005C6A69">
      <w:pPr>
        <w:spacing w:after="0" w:line="240" w:lineRule="auto"/>
        <w:ind w:left="720"/>
        <w:jc w:val="center"/>
        <w:rPr>
          <w:rFonts w:ascii="Times New Roman" w:eastAsia="Times New Roman" w:hAnsi="Times New Roman" w:cs="Times New Roman"/>
          <w:sz w:val="24"/>
          <w:szCs w:val="24"/>
          <w:lang w:eastAsia="sv-SE"/>
        </w:rPr>
      </w:pPr>
      <w:r w:rsidRPr="005C6A69">
        <w:rPr>
          <w:rFonts w:ascii="Arial" w:eastAsia="Times New Roman" w:hAnsi="Arial" w:cs="Arial"/>
          <w:noProof/>
          <w:color w:val="000000"/>
          <w:bdr w:val="none" w:sz="0" w:space="0" w:color="auto" w:frame="1"/>
          <w:lang w:eastAsia="sv-SE"/>
        </w:rPr>
        <w:drawing>
          <wp:inline distT="0" distB="0" distL="0" distR="0" wp14:anchorId="6488D6EB" wp14:editId="3F40E346">
            <wp:extent cx="5731510" cy="385381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853815"/>
                    </a:xfrm>
                    <a:prstGeom prst="rect">
                      <a:avLst/>
                    </a:prstGeom>
                    <a:noFill/>
                    <a:ln>
                      <a:noFill/>
                    </a:ln>
                  </pic:spPr>
                </pic:pic>
              </a:graphicData>
            </a:graphic>
          </wp:inline>
        </w:drawing>
      </w:r>
    </w:p>
    <w:p w14:paraId="1C28B262" w14:textId="77777777" w:rsidR="005C6A69" w:rsidRPr="005C6A69" w:rsidRDefault="005C6A69" w:rsidP="005C6A69">
      <w:pPr>
        <w:numPr>
          <w:ilvl w:val="0"/>
          <w:numId w:val="5"/>
        </w:numPr>
        <w:spacing w:after="0" w:line="240" w:lineRule="auto"/>
        <w:textAlignment w:val="baseline"/>
        <w:rPr>
          <w:rFonts w:ascii="Arial" w:eastAsia="Times New Roman" w:hAnsi="Arial" w:cs="Arial"/>
          <w:color w:val="000000"/>
          <w:lang w:val="en-US" w:eastAsia="sv-SE"/>
        </w:rPr>
      </w:pPr>
      <w:r w:rsidRPr="005C6A69">
        <w:rPr>
          <w:rFonts w:ascii="Arial" w:eastAsia="Times New Roman" w:hAnsi="Arial" w:cs="Arial"/>
          <w:color w:val="000000"/>
          <w:lang w:val="en-US" w:eastAsia="sv-SE"/>
        </w:rPr>
        <w:t>Input name for your new token and choose the “connections:write” permission.</w:t>
      </w:r>
    </w:p>
    <w:p w14:paraId="60501AB6" w14:textId="687135C4" w:rsidR="005C6A69" w:rsidRPr="005C6A69" w:rsidRDefault="005C6A69" w:rsidP="005C6A69">
      <w:pPr>
        <w:spacing w:after="0" w:line="240" w:lineRule="auto"/>
        <w:ind w:left="720"/>
        <w:jc w:val="center"/>
        <w:rPr>
          <w:rFonts w:ascii="Times New Roman" w:eastAsia="Times New Roman" w:hAnsi="Times New Roman" w:cs="Times New Roman"/>
          <w:sz w:val="24"/>
          <w:szCs w:val="24"/>
          <w:lang w:eastAsia="sv-SE"/>
        </w:rPr>
      </w:pPr>
      <w:r w:rsidRPr="005C6A69">
        <w:rPr>
          <w:rFonts w:ascii="Arial" w:eastAsia="Times New Roman" w:hAnsi="Arial" w:cs="Arial"/>
          <w:noProof/>
          <w:color w:val="000000"/>
          <w:bdr w:val="none" w:sz="0" w:space="0" w:color="auto" w:frame="1"/>
          <w:lang w:eastAsia="sv-SE"/>
        </w:rPr>
        <w:lastRenderedPageBreak/>
        <w:drawing>
          <wp:inline distT="0" distB="0" distL="0" distR="0" wp14:anchorId="70A9F33F" wp14:editId="4825AD2B">
            <wp:extent cx="4403090" cy="4178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03090" cy="4178300"/>
                    </a:xfrm>
                    <a:prstGeom prst="rect">
                      <a:avLst/>
                    </a:prstGeom>
                    <a:noFill/>
                    <a:ln>
                      <a:noFill/>
                    </a:ln>
                  </pic:spPr>
                </pic:pic>
              </a:graphicData>
            </a:graphic>
          </wp:inline>
        </w:drawing>
      </w:r>
    </w:p>
    <w:p w14:paraId="7C1DB266" w14:textId="77777777" w:rsidR="005C6A69" w:rsidRPr="005C6A69" w:rsidRDefault="005C6A69" w:rsidP="005C6A69">
      <w:pPr>
        <w:numPr>
          <w:ilvl w:val="0"/>
          <w:numId w:val="6"/>
        </w:numPr>
        <w:spacing w:after="0" w:line="240" w:lineRule="auto"/>
        <w:textAlignment w:val="baseline"/>
        <w:rPr>
          <w:rFonts w:ascii="Arial" w:eastAsia="Times New Roman" w:hAnsi="Arial" w:cs="Arial"/>
          <w:color w:val="000000"/>
          <w:lang w:val="en-US" w:eastAsia="sv-SE"/>
        </w:rPr>
      </w:pPr>
      <w:r w:rsidRPr="005C6A69">
        <w:rPr>
          <w:rFonts w:ascii="Arial" w:eastAsia="Times New Roman" w:hAnsi="Arial" w:cs="Arial"/>
          <w:color w:val="000000"/>
          <w:lang w:val="en-US" w:eastAsia="sv-SE"/>
        </w:rPr>
        <w:t xml:space="preserve">Click on your new token and you will find the token needed for the set-up wizard in </w:t>
      </w:r>
      <w:r w:rsidRPr="00B802D8">
        <w:rPr>
          <w:rFonts w:ascii="Arial" w:eastAsia="Times New Roman" w:hAnsi="Arial" w:cs="Arial"/>
          <w:i/>
          <w:iCs/>
          <w:color w:val="000000"/>
          <w:lang w:val="en-US" w:eastAsia="sv-SE"/>
          <w:rPrChange w:id="378" w:author="Anton Ribbenstedt" w:date="2022-08-22T11:54:00Z">
            <w:rPr>
              <w:rFonts w:ascii="Arial" w:eastAsia="Times New Roman" w:hAnsi="Arial" w:cs="Arial"/>
              <w:color w:val="000000"/>
              <w:lang w:val="en-US" w:eastAsia="sv-SE"/>
            </w:rPr>
          </w:rPrChange>
        </w:rPr>
        <w:t>QualiMon</w:t>
      </w:r>
      <w:r w:rsidRPr="005C6A69">
        <w:rPr>
          <w:rFonts w:ascii="Arial" w:eastAsia="Times New Roman" w:hAnsi="Arial" w:cs="Arial"/>
          <w:color w:val="000000"/>
          <w:lang w:val="en-US" w:eastAsia="sv-SE"/>
        </w:rPr>
        <w:t xml:space="preserve"> LaMas</w:t>
      </w:r>
    </w:p>
    <w:p w14:paraId="1A51DDAE" w14:textId="4231BEF0" w:rsidR="005C6A69" w:rsidRPr="005C6A69" w:rsidRDefault="005C6A69" w:rsidP="005C6A69">
      <w:pPr>
        <w:spacing w:after="0" w:line="240" w:lineRule="auto"/>
        <w:ind w:left="720"/>
        <w:jc w:val="center"/>
        <w:rPr>
          <w:rFonts w:ascii="Times New Roman" w:eastAsia="Times New Roman" w:hAnsi="Times New Roman" w:cs="Times New Roman"/>
          <w:sz w:val="24"/>
          <w:szCs w:val="24"/>
          <w:lang w:eastAsia="sv-SE"/>
        </w:rPr>
      </w:pPr>
      <w:r w:rsidRPr="005C6A69">
        <w:rPr>
          <w:rFonts w:ascii="Arial" w:eastAsia="Times New Roman" w:hAnsi="Arial" w:cs="Arial"/>
          <w:noProof/>
          <w:color w:val="000000"/>
          <w:bdr w:val="none" w:sz="0" w:space="0" w:color="auto" w:frame="1"/>
          <w:lang w:eastAsia="sv-SE"/>
        </w:rPr>
        <w:drawing>
          <wp:inline distT="0" distB="0" distL="0" distR="0" wp14:anchorId="42E5BE15" wp14:editId="16547C50">
            <wp:extent cx="4698365" cy="4107815"/>
            <wp:effectExtent l="0" t="0" r="698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98365" cy="4107815"/>
                    </a:xfrm>
                    <a:prstGeom prst="rect">
                      <a:avLst/>
                    </a:prstGeom>
                    <a:noFill/>
                    <a:ln>
                      <a:noFill/>
                    </a:ln>
                  </pic:spPr>
                </pic:pic>
              </a:graphicData>
            </a:graphic>
          </wp:inline>
        </w:drawing>
      </w:r>
    </w:p>
    <w:p w14:paraId="51B221F8" w14:textId="77777777" w:rsidR="005C6A69" w:rsidRPr="005C6A69" w:rsidRDefault="005C6A69" w:rsidP="005C6A69">
      <w:pPr>
        <w:numPr>
          <w:ilvl w:val="0"/>
          <w:numId w:val="7"/>
        </w:numPr>
        <w:spacing w:after="0" w:line="240" w:lineRule="auto"/>
        <w:textAlignment w:val="baseline"/>
        <w:rPr>
          <w:rFonts w:ascii="Arial" w:eastAsia="Times New Roman" w:hAnsi="Arial" w:cs="Arial"/>
          <w:color w:val="000000"/>
          <w:lang w:val="en-US" w:eastAsia="sv-SE"/>
        </w:rPr>
      </w:pPr>
      <w:r w:rsidRPr="005C6A69">
        <w:rPr>
          <w:rFonts w:ascii="Arial" w:eastAsia="Times New Roman" w:hAnsi="Arial" w:cs="Arial"/>
          <w:color w:val="000000"/>
          <w:lang w:val="en-US" w:eastAsia="sv-SE"/>
        </w:rPr>
        <w:lastRenderedPageBreak/>
        <w:t>In the normal slack interface, create up to two channels which the bot can write to:</w:t>
      </w:r>
    </w:p>
    <w:p w14:paraId="39CE050E" w14:textId="77777777" w:rsidR="005C6A69" w:rsidRPr="005C6A69" w:rsidRDefault="005C6A69" w:rsidP="005C6A69">
      <w:pPr>
        <w:numPr>
          <w:ilvl w:val="0"/>
          <w:numId w:val="8"/>
        </w:numPr>
        <w:spacing w:after="0" w:line="240" w:lineRule="auto"/>
        <w:ind w:left="1440"/>
        <w:textAlignment w:val="baseline"/>
        <w:rPr>
          <w:rFonts w:ascii="Arial" w:eastAsia="Times New Roman" w:hAnsi="Arial" w:cs="Arial"/>
          <w:color w:val="000000"/>
          <w:lang w:val="en-US" w:eastAsia="sv-SE"/>
        </w:rPr>
      </w:pPr>
      <w:r w:rsidRPr="005C6A69">
        <w:rPr>
          <w:rFonts w:ascii="Arial" w:eastAsia="Times New Roman" w:hAnsi="Arial" w:cs="Arial"/>
          <w:color w:val="000000"/>
          <w:lang w:val="en-US" w:eastAsia="sv-SE"/>
        </w:rPr>
        <w:t>Log channel: Summary statistics for every injection will be posted here</w:t>
      </w:r>
    </w:p>
    <w:p w14:paraId="2FA4BB62" w14:textId="77777777" w:rsidR="005C6A69" w:rsidRPr="005C6A69" w:rsidRDefault="005C6A69" w:rsidP="005C6A69">
      <w:pPr>
        <w:numPr>
          <w:ilvl w:val="0"/>
          <w:numId w:val="8"/>
        </w:numPr>
        <w:spacing w:after="0" w:line="240" w:lineRule="auto"/>
        <w:ind w:left="1440"/>
        <w:textAlignment w:val="baseline"/>
        <w:rPr>
          <w:rFonts w:ascii="Arial" w:eastAsia="Times New Roman" w:hAnsi="Arial" w:cs="Arial"/>
          <w:color w:val="000000"/>
          <w:lang w:val="en-US" w:eastAsia="sv-SE"/>
        </w:rPr>
      </w:pPr>
      <w:r w:rsidRPr="005C6A69">
        <w:rPr>
          <w:rFonts w:ascii="Arial" w:eastAsia="Times New Roman" w:hAnsi="Arial" w:cs="Arial"/>
          <w:color w:val="000000"/>
          <w:lang w:val="en-US" w:eastAsia="sv-SE"/>
        </w:rPr>
        <w:t>Injection alert channel: Samples violating the user-specified threshold will be posted here</w:t>
      </w:r>
    </w:p>
    <w:p w14:paraId="5DB57B83" w14:textId="77777777" w:rsidR="005C6A69" w:rsidRPr="005C6A69" w:rsidRDefault="005C6A69" w:rsidP="005C6A69">
      <w:pPr>
        <w:spacing w:after="0" w:line="240" w:lineRule="auto"/>
        <w:rPr>
          <w:rFonts w:ascii="Times New Roman" w:eastAsia="Times New Roman" w:hAnsi="Times New Roman" w:cs="Times New Roman"/>
          <w:sz w:val="24"/>
          <w:szCs w:val="24"/>
          <w:lang w:val="en-US" w:eastAsia="sv-SE"/>
        </w:rPr>
      </w:pPr>
      <w:r w:rsidRPr="005C6A69">
        <w:rPr>
          <w:rFonts w:ascii="Arial" w:eastAsia="Times New Roman" w:hAnsi="Arial" w:cs="Arial"/>
          <w:color w:val="000000"/>
          <w:lang w:val="en-US" w:eastAsia="sv-SE"/>
        </w:rPr>
        <w:tab/>
        <w:t xml:space="preserve">     You can choose any names you find suitable for these channels!</w:t>
      </w:r>
    </w:p>
    <w:p w14:paraId="1650336C" w14:textId="77777777" w:rsidR="005C6A69" w:rsidRPr="005C6A69" w:rsidRDefault="005C6A69" w:rsidP="005C6A69">
      <w:pPr>
        <w:spacing w:after="0" w:line="240" w:lineRule="auto"/>
        <w:ind w:left="720"/>
        <w:rPr>
          <w:rFonts w:ascii="Times New Roman" w:eastAsia="Times New Roman" w:hAnsi="Times New Roman" w:cs="Times New Roman"/>
          <w:sz w:val="24"/>
          <w:szCs w:val="24"/>
          <w:lang w:val="en-US" w:eastAsia="sv-SE"/>
        </w:rPr>
      </w:pPr>
      <w:r w:rsidRPr="005C6A69">
        <w:rPr>
          <w:rFonts w:ascii="Arial" w:eastAsia="Times New Roman" w:hAnsi="Arial" w:cs="Arial"/>
          <w:color w:val="000000"/>
          <w:lang w:val="en-US" w:eastAsia="sv-SE"/>
        </w:rPr>
        <w:t xml:space="preserve">     These channel names are the names to put into the set-up wizard of </w:t>
      </w:r>
      <w:r w:rsidRPr="00B802D8">
        <w:rPr>
          <w:rFonts w:ascii="Arial" w:eastAsia="Times New Roman" w:hAnsi="Arial" w:cs="Arial"/>
          <w:i/>
          <w:iCs/>
          <w:color w:val="000000"/>
          <w:lang w:val="en-US" w:eastAsia="sv-SE"/>
          <w:rPrChange w:id="379" w:author="Anton Ribbenstedt" w:date="2022-08-22T11:54:00Z">
            <w:rPr>
              <w:rFonts w:ascii="Arial" w:eastAsia="Times New Roman" w:hAnsi="Arial" w:cs="Arial"/>
              <w:color w:val="000000"/>
              <w:lang w:val="en-US" w:eastAsia="sv-SE"/>
            </w:rPr>
          </w:rPrChange>
        </w:rPr>
        <w:t>QualiMon</w:t>
      </w:r>
      <w:r w:rsidRPr="005C6A69">
        <w:rPr>
          <w:rFonts w:ascii="Arial" w:eastAsia="Times New Roman" w:hAnsi="Arial" w:cs="Arial"/>
          <w:color w:val="000000"/>
          <w:lang w:val="en-US" w:eastAsia="sv-SE"/>
        </w:rPr>
        <w:t>.</w:t>
      </w:r>
    </w:p>
    <w:p w14:paraId="1DD1801E" w14:textId="77777777" w:rsidR="005C6A69" w:rsidRPr="005C6A69" w:rsidRDefault="005C6A69" w:rsidP="005C6A69">
      <w:pPr>
        <w:numPr>
          <w:ilvl w:val="0"/>
          <w:numId w:val="9"/>
        </w:numPr>
        <w:spacing w:after="0" w:line="240" w:lineRule="auto"/>
        <w:textAlignment w:val="baseline"/>
        <w:rPr>
          <w:rFonts w:ascii="Arial" w:eastAsia="Times New Roman" w:hAnsi="Arial" w:cs="Arial"/>
          <w:color w:val="000000"/>
          <w:lang w:val="en-US" w:eastAsia="sv-SE"/>
        </w:rPr>
      </w:pPr>
      <w:r w:rsidRPr="005C6A69">
        <w:rPr>
          <w:rFonts w:ascii="Arial" w:eastAsia="Times New Roman" w:hAnsi="Arial" w:cs="Arial"/>
          <w:color w:val="000000"/>
          <w:lang w:val="en-US" w:eastAsia="sv-SE"/>
        </w:rPr>
        <w:t>Once created, right click the channel to set its notification status. We recommend setting the injection alert channel notifications on while leaving the notifications for the log channel off.</w:t>
      </w:r>
    </w:p>
    <w:p w14:paraId="092CB620" w14:textId="77777777" w:rsidR="005C6A69" w:rsidRPr="005C6A69" w:rsidRDefault="005C6A69" w:rsidP="005C6A69">
      <w:pPr>
        <w:numPr>
          <w:ilvl w:val="0"/>
          <w:numId w:val="10"/>
        </w:numPr>
        <w:spacing w:after="0" w:line="240" w:lineRule="auto"/>
        <w:textAlignment w:val="baseline"/>
        <w:rPr>
          <w:rFonts w:ascii="Arial" w:eastAsia="Times New Roman" w:hAnsi="Arial" w:cs="Arial"/>
          <w:color w:val="000000"/>
          <w:lang w:val="en-US" w:eastAsia="sv-SE"/>
        </w:rPr>
      </w:pPr>
      <w:r w:rsidRPr="005C6A69">
        <w:rPr>
          <w:rFonts w:ascii="Arial" w:eastAsia="Times New Roman" w:hAnsi="Arial" w:cs="Arial"/>
          <w:color w:val="000000"/>
          <w:lang w:val="en-US" w:eastAsia="sv-SE"/>
        </w:rPr>
        <w:t xml:space="preserve">Once input into </w:t>
      </w:r>
      <w:r w:rsidRPr="00B802D8">
        <w:rPr>
          <w:rFonts w:ascii="Arial" w:eastAsia="Times New Roman" w:hAnsi="Arial" w:cs="Arial"/>
          <w:i/>
          <w:iCs/>
          <w:color w:val="000000"/>
          <w:lang w:val="en-US" w:eastAsia="sv-SE"/>
          <w:rPrChange w:id="380" w:author="Anton Ribbenstedt" w:date="2022-08-22T11:55:00Z">
            <w:rPr>
              <w:rFonts w:ascii="Arial" w:eastAsia="Times New Roman" w:hAnsi="Arial" w:cs="Arial"/>
              <w:color w:val="000000"/>
              <w:lang w:val="en-US" w:eastAsia="sv-SE"/>
            </w:rPr>
          </w:rPrChange>
        </w:rPr>
        <w:t>QualiMon</w:t>
      </w:r>
      <w:r w:rsidRPr="005C6A69">
        <w:rPr>
          <w:rFonts w:ascii="Arial" w:eastAsia="Times New Roman" w:hAnsi="Arial" w:cs="Arial"/>
          <w:color w:val="000000"/>
          <w:lang w:val="en-US" w:eastAsia="sv-SE"/>
        </w:rPr>
        <w:t xml:space="preserve">, any user invited to your slack channels will now be able to receive a notification on their smart-phones whenever a sample has broken the threshold specified in the config-file currently running in </w:t>
      </w:r>
      <w:r w:rsidRPr="00B802D8">
        <w:rPr>
          <w:rFonts w:ascii="Arial" w:eastAsia="Times New Roman" w:hAnsi="Arial" w:cs="Arial"/>
          <w:i/>
          <w:iCs/>
          <w:color w:val="000000"/>
          <w:lang w:val="en-US" w:eastAsia="sv-SE"/>
          <w:rPrChange w:id="381" w:author="Anton Ribbenstedt" w:date="2022-08-22T11:55:00Z">
            <w:rPr>
              <w:rFonts w:ascii="Arial" w:eastAsia="Times New Roman" w:hAnsi="Arial" w:cs="Arial"/>
              <w:color w:val="000000"/>
              <w:lang w:val="en-US" w:eastAsia="sv-SE"/>
            </w:rPr>
          </w:rPrChange>
        </w:rPr>
        <w:t>QualiMon</w:t>
      </w:r>
      <w:r w:rsidRPr="005C6A69">
        <w:rPr>
          <w:rFonts w:ascii="Arial" w:eastAsia="Times New Roman" w:hAnsi="Arial" w:cs="Arial"/>
          <w:color w:val="000000"/>
          <w:lang w:val="en-US" w:eastAsia="sv-SE"/>
        </w:rPr>
        <w:t>.</w:t>
      </w:r>
    </w:p>
    <w:p w14:paraId="13539815" w14:textId="4238FEC5" w:rsidR="005C6A69" w:rsidRPr="005C6A69" w:rsidRDefault="005C6A69" w:rsidP="005C6A69">
      <w:pPr>
        <w:spacing w:after="0" w:line="240" w:lineRule="auto"/>
        <w:ind w:left="720"/>
        <w:rPr>
          <w:rFonts w:ascii="Times New Roman" w:eastAsia="Times New Roman" w:hAnsi="Times New Roman" w:cs="Times New Roman"/>
          <w:sz w:val="24"/>
          <w:szCs w:val="24"/>
          <w:lang w:eastAsia="sv-SE"/>
        </w:rPr>
      </w:pPr>
      <w:r w:rsidRPr="005C6A69">
        <w:rPr>
          <w:rFonts w:ascii="Arial" w:eastAsia="Times New Roman" w:hAnsi="Arial" w:cs="Arial"/>
          <w:noProof/>
          <w:color w:val="000000"/>
          <w:bdr w:val="none" w:sz="0" w:space="0" w:color="auto" w:frame="1"/>
          <w:lang w:eastAsia="sv-SE"/>
        </w:rPr>
        <w:drawing>
          <wp:inline distT="0" distB="0" distL="0" distR="0" wp14:anchorId="02BA11C3" wp14:editId="09C0BDAB">
            <wp:extent cx="4466590" cy="50641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66590" cy="5064125"/>
                    </a:xfrm>
                    <a:prstGeom prst="rect">
                      <a:avLst/>
                    </a:prstGeom>
                    <a:noFill/>
                    <a:ln>
                      <a:noFill/>
                    </a:ln>
                  </pic:spPr>
                </pic:pic>
              </a:graphicData>
            </a:graphic>
          </wp:inline>
        </w:drawing>
      </w:r>
    </w:p>
    <w:p w14:paraId="08FE28C9" w14:textId="77777777" w:rsidR="005C6A69" w:rsidRPr="005C6A69" w:rsidRDefault="005C6A69" w:rsidP="005C6A69">
      <w:pPr>
        <w:numPr>
          <w:ilvl w:val="0"/>
          <w:numId w:val="11"/>
        </w:numPr>
        <w:spacing w:after="0" w:line="240" w:lineRule="auto"/>
        <w:textAlignment w:val="baseline"/>
        <w:rPr>
          <w:rFonts w:ascii="Arial" w:eastAsia="Times New Roman" w:hAnsi="Arial" w:cs="Arial"/>
          <w:color w:val="000000"/>
          <w:lang w:eastAsia="sv-SE"/>
        </w:rPr>
      </w:pPr>
      <w:r w:rsidRPr="005C6A69">
        <w:rPr>
          <w:rFonts w:ascii="Arial" w:eastAsia="Times New Roman" w:hAnsi="Arial" w:cs="Arial"/>
          <w:color w:val="000000"/>
          <w:lang w:eastAsia="sv-SE"/>
        </w:rPr>
        <w:t>Set up “incoming webhooks”</w:t>
      </w:r>
    </w:p>
    <w:p w14:paraId="196F619E" w14:textId="77777777" w:rsidR="005C6A69" w:rsidRPr="005C6A69" w:rsidRDefault="005C6A69" w:rsidP="005C6A69">
      <w:pPr>
        <w:numPr>
          <w:ilvl w:val="1"/>
          <w:numId w:val="12"/>
        </w:numPr>
        <w:spacing w:after="0" w:line="240" w:lineRule="auto"/>
        <w:textAlignment w:val="baseline"/>
        <w:rPr>
          <w:rFonts w:ascii="Arial" w:eastAsia="Times New Roman" w:hAnsi="Arial" w:cs="Arial"/>
          <w:color w:val="000000"/>
          <w:lang w:val="en-US" w:eastAsia="sv-SE"/>
        </w:rPr>
      </w:pPr>
      <w:r w:rsidRPr="005C6A69">
        <w:rPr>
          <w:rFonts w:ascii="Arial" w:eastAsia="Times New Roman" w:hAnsi="Arial" w:cs="Arial"/>
          <w:color w:val="000000"/>
          <w:lang w:val="en-US" w:eastAsia="sv-SE"/>
        </w:rPr>
        <w:t>Choose all channels where the bot is supposed to be able to write. They will each be assigned a specific “incoming_webhook_url”</w:t>
      </w:r>
    </w:p>
    <w:p w14:paraId="61009F85" w14:textId="742EC736" w:rsidR="005C6A69" w:rsidRPr="005C6A69" w:rsidRDefault="005C6A69" w:rsidP="005C6A69">
      <w:pPr>
        <w:spacing w:after="0" w:line="240" w:lineRule="auto"/>
        <w:ind w:left="1440"/>
        <w:rPr>
          <w:rFonts w:ascii="Times New Roman" w:eastAsia="Times New Roman" w:hAnsi="Times New Roman" w:cs="Times New Roman"/>
          <w:sz w:val="24"/>
          <w:szCs w:val="24"/>
          <w:lang w:eastAsia="sv-SE"/>
        </w:rPr>
      </w:pPr>
      <w:r w:rsidRPr="005C6A69">
        <w:rPr>
          <w:rFonts w:ascii="Arial" w:eastAsia="Times New Roman" w:hAnsi="Arial" w:cs="Arial"/>
          <w:noProof/>
          <w:color w:val="000000"/>
          <w:bdr w:val="none" w:sz="0" w:space="0" w:color="auto" w:frame="1"/>
          <w:lang w:eastAsia="sv-SE"/>
        </w:rPr>
        <w:lastRenderedPageBreak/>
        <w:drawing>
          <wp:inline distT="0" distB="0" distL="0" distR="0" wp14:anchorId="3748090F" wp14:editId="4F2FB490">
            <wp:extent cx="4016375" cy="398843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16375" cy="3988435"/>
                    </a:xfrm>
                    <a:prstGeom prst="rect">
                      <a:avLst/>
                    </a:prstGeom>
                    <a:noFill/>
                    <a:ln>
                      <a:noFill/>
                    </a:ln>
                  </pic:spPr>
                </pic:pic>
              </a:graphicData>
            </a:graphic>
          </wp:inline>
        </w:drawing>
      </w:r>
    </w:p>
    <w:p w14:paraId="0D8DDC3E" w14:textId="77777777" w:rsidR="005C6A69" w:rsidRPr="005C6A69" w:rsidRDefault="005C6A69" w:rsidP="005C6A69">
      <w:pPr>
        <w:rPr>
          <w:lang w:val="en-US"/>
        </w:rPr>
      </w:pPr>
    </w:p>
    <w:p w14:paraId="495A1FE9" w14:textId="77777777" w:rsidR="00020923" w:rsidRPr="00F70B8F" w:rsidRDefault="00020923" w:rsidP="00D71915">
      <w:pPr>
        <w:rPr>
          <w:lang w:val="en-US"/>
        </w:rPr>
      </w:pPr>
    </w:p>
    <w:p w14:paraId="5561E445" w14:textId="77777777" w:rsidR="00020923" w:rsidRPr="00F70B8F" w:rsidRDefault="00020923" w:rsidP="00D71915">
      <w:pPr>
        <w:rPr>
          <w:lang w:val="en-US"/>
        </w:rPr>
      </w:pPr>
    </w:p>
    <w:p w14:paraId="12DEA251" w14:textId="7D2BEABF" w:rsidR="001E7A27" w:rsidRDefault="001E7A27" w:rsidP="00D71915">
      <w:pPr>
        <w:rPr>
          <w:lang w:val="en-US"/>
        </w:rPr>
      </w:pPr>
      <w:r w:rsidRPr="00F70B8F">
        <w:rPr>
          <w:lang w:val="en-US"/>
        </w:rPr>
        <w:t xml:space="preserve"> </w:t>
      </w:r>
    </w:p>
    <w:p w14:paraId="18D9A364" w14:textId="705DEC7F" w:rsidR="007E7105" w:rsidRPr="007E7105" w:rsidRDefault="007E7105" w:rsidP="007E7105">
      <w:pPr>
        <w:rPr>
          <w:lang w:val="en-US"/>
        </w:rPr>
      </w:pPr>
    </w:p>
    <w:p w14:paraId="5E46B4AD" w14:textId="598E4A74" w:rsidR="007E7105" w:rsidRPr="007E7105" w:rsidRDefault="007E7105" w:rsidP="007E7105">
      <w:pPr>
        <w:rPr>
          <w:lang w:val="en-US"/>
        </w:rPr>
      </w:pPr>
    </w:p>
    <w:p w14:paraId="42CB3CC6" w14:textId="09E762B5" w:rsidR="007E7105" w:rsidRPr="007E7105" w:rsidRDefault="007E7105" w:rsidP="007E7105">
      <w:pPr>
        <w:rPr>
          <w:lang w:val="en-US"/>
        </w:rPr>
      </w:pPr>
    </w:p>
    <w:p w14:paraId="0CC26704" w14:textId="18F6ACD8" w:rsidR="007E7105" w:rsidRPr="007E7105" w:rsidRDefault="007E7105" w:rsidP="007E7105">
      <w:pPr>
        <w:rPr>
          <w:lang w:val="en-US"/>
        </w:rPr>
      </w:pPr>
    </w:p>
    <w:p w14:paraId="4A518A46" w14:textId="3F7C5643" w:rsidR="007E7105" w:rsidRDefault="007E7105" w:rsidP="007E7105">
      <w:pPr>
        <w:tabs>
          <w:tab w:val="left" w:pos="5705"/>
        </w:tabs>
        <w:rPr>
          <w:lang w:val="en-US"/>
        </w:rPr>
      </w:pPr>
      <w:r>
        <w:rPr>
          <w:lang w:val="en-US"/>
        </w:rPr>
        <w:tab/>
      </w:r>
    </w:p>
    <w:p w14:paraId="20062780" w14:textId="77777777" w:rsidR="007E7105" w:rsidRDefault="007E7105">
      <w:pPr>
        <w:rPr>
          <w:lang w:val="en-US"/>
        </w:rPr>
      </w:pPr>
      <w:r>
        <w:rPr>
          <w:lang w:val="en-US"/>
        </w:rPr>
        <w:br w:type="page"/>
      </w:r>
    </w:p>
    <w:p w14:paraId="3584B764" w14:textId="1CC90892" w:rsidR="007E7105" w:rsidRDefault="007E7105" w:rsidP="007E7105">
      <w:pPr>
        <w:pStyle w:val="Heading1"/>
        <w:rPr>
          <w:lang w:val="en-US"/>
        </w:rPr>
      </w:pPr>
      <w:r>
        <w:rPr>
          <w:lang w:val="en-US"/>
        </w:rPr>
        <w:lastRenderedPageBreak/>
        <w:t>Known issues</w:t>
      </w:r>
    </w:p>
    <w:p w14:paraId="675A98FC" w14:textId="500F1E75" w:rsidR="007E7105" w:rsidRDefault="007E7105" w:rsidP="007E7105">
      <w:pPr>
        <w:rPr>
          <w:lang w:val="en-US"/>
        </w:rPr>
      </w:pPr>
      <w:r>
        <w:rPr>
          <w:lang w:val="en-US"/>
        </w:rPr>
        <w:t xml:space="preserve">Folder selection during Step 2-4 </w:t>
      </w:r>
      <w:r w:rsidR="0064468C">
        <w:rPr>
          <w:lang w:val="en-US"/>
        </w:rPr>
        <w:t xml:space="preserve">sometimes causes a bug where one must cancel and re-select a folder. </w:t>
      </w:r>
    </w:p>
    <w:p w14:paraId="6F104A4A" w14:textId="33D89666" w:rsidR="00535ACD" w:rsidRDefault="00535ACD" w:rsidP="007E7105">
      <w:pPr>
        <w:rPr>
          <w:lang w:val="en-US"/>
        </w:rPr>
      </w:pPr>
      <w:r>
        <w:rPr>
          <w:lang w:val="en-US"/>
        </w:rPr>
        <w:t xml:space="preserve">Currently, only the modes “RP” and “RN” are supported. </w:t>
      </w:r>
    </w:p>
    <w:p w14:paraId="11BB7C37" w14:textId="0E6A4251" w:rsidR="0064468C" w:rsidRDefault="001F002F" w:rsidP="001F002F">
      <w:pPr>
        <w:rPr>
          <w:lang w:val="en-US"/>
        </w:rPr>
      </w:pPr>
      <w:r w:rsidRPr="001576F3">
        <w:rPr>
          <w:lang w:val="en-US"/>
        </w:rPr>
        <w:t>Currently not possible to update</w:t>
      </w:r>
      <w:r>
        <w:rPr>
          <w:lang w:val="en-US"/>
        </w:rPr>
        <w:t>/change LaMas through QualiMon -&gt; DBeaver tutorial (write)</w:t>
      </w:r>
    </w:p>
    <w:p w14:paraId="1D7EE67C" w14:textId="3B14368E" w:rsidR="001F002F" w:rsidRDefault="001F002F" w:rsidP="001F002F">
      <w:pPr>
        <w:rPr>
          <w:lang w:val="en-US"/>
        </w:rPr>
      </w:pPr>
      <w:r>
        <w:rPr>
          <w:lang w:val="en-US"/>
        </w:rPr>
        <w:t>Monitoring cannot be turned off if not the whole app is turned off</w:t>
      </w:r>
    </w:p>
    <w:p w14:paraId="117DC38D" w14:textId="472DCD86" w:rsidR="001F002F" w:rsidRDefault="001F002F" w:rsidP="001F002F">
      <w:pPr>
        <w:rPr>
          <w:lang w:val="en-US"/>
        </w:rPr>
      </w:pPr>
      <w:r>
        <w:rPr>
          <w:lang w:val="en-US"/>
        </w:rPr>
        <w:t>Soft/hard limits cannot be determined in software</w:t>
      </w:r>
    </w:p>
    <w:p w14:paraId="43326259" w14:textId="13311A41" w:rsidR="001F002F" w:rsidRDefault="001F002F" w:rsidP="001F002F">
      <w:pPr>
        <w:rPr>
          <w:lang w:val="en-US"/>
        </w:rPr>
      </w:pPr>
      <w:r>
        <w:rPr>
          <w:lang w:val="en-US"/>
        </w:rPr>
        <w:t>Review old data (ExamineData) description</w:t>
      </w:r>
    </w:p>
    <w:p w14:paraId="5DC8FD8A" w14:textId="78F67D82" w:rsidR="001F002F" w:rsidRDefault="001F002F" w:rsidP="001F002F">
      <w:pPr>
        <w:rPr>
          <w:lang w:val="en-US"/>
        </w:rPr>
      </w:pPr>
      <w:r>
        <w:rPr>
          <w:lang w:val="en-US"/>
        </w:rPr>
        <w:t>LaMa chromatograms description</w:t>
      </w:r>
    </w:p>
    <w:p w14:paraId="2339D84B" w14:textId="3B3D2551" w:rsidR="001F002F" w:rsidRPr="001576F3" w:rsidRDefault="001F002F">
      <w:pPr>
        <w:rPr>
          <w:lang w:val="en-US"/>
        </w:rPr>
      </w:pPr>
      <w:r>
        <w:rPr>
          <w:lang w:val="en-US"/>
        </w:rPr>
        <w:t>Exchange Tutorial text with link to tutorial pdf</w:t>
      </w:r>
    </w:p>
    <w:sectPr w:rsidR="001F002F" w:rsidRPr="001576F3" w:rsidSect="00201AD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rl Brunius" w:date="2022-08-19T10:36:00Z" w:initials="CB">
    <w:p w14:paraId="73FFD48F" w14:textId="77777777" w:rsidR="00565C4E" w:rsidRDefault="000A4F94" w:rsidP="00D13F71">
      <w:r>
        <w:rPr>
          <w:rStyle w:val="CommentReference"/>
        </w:rPr>
        <w:annotationRef/>
      </w:r>
      <w:r w:rsidR="00565C4E">
        <w:rPr>
          <w:sz w:val="20"/>
          <w:szCs w:val="20"/>
        </w:rPr>
        <w:t>Ett snyggt Chalmers-sidhuvud vore läckert :)</w:t>
      </w:r>
      <w:r w:rsidR="00565C4E">
        <w:rPr>
          <w:sz w:val="20"/>
          <w:szCs w:val="20"/>
        </w:rPr>
        <w:cr/>
      </w:r>
      <w:r w:rsidR="00565C4E">
        <w:rPr>
          <w:sz w:val="20"/>
          <w:szCs w:val="20"/>
        </w:rPr>
        <w:cr/>
        <w:t>Också toppen om vi kunde ha en logga</w:t>
      </w:r>
    </w:p>
    <w:p w14:paraId="388A6F28" w14:textId="77777777" w:rsidR="00565C4E" w:rsidRDefault="00565C4E" w:rsidP="00D13F71"/>
    <w:p w14:paraId="27CE20F5" w14:textId="77777777" w:rsidR="00565C4E" w:rsidRDefault="00565C4E" w:rsidP="00D13F71">
      <w:r>
        <w:rPr>
          <w:sz w:val="20"/>
          <w:szCs w:val="20"/>
        </w:rPr>
        <w:t>Författare, epost, affiliation, version, datum</w:t>
      </w:r>
    </w:p>
  </w:comment>
  <w:comment w:id="6" w:author="Carl Brunius" w:date="2022-08-19T10:37:00Z" w:initials="CB">
    <w:p w14:paraId="6858CAEC" w14:textId="77777777" w:rsidR="00A23533" w:rsidRDefault="00A23533" w:rsidP="00A23533">
      <w:r>
        <w:rPr>
          <w:rStyle w:val="CommentReference"/>
        </w:rPr>
        <w:annotationRef/>
      </w:r>
      <w:r>
        <w:rPr>
          <w:sz w:val="20"/>
          <w:szCs w:val="20"/>
        </w:rPr>
        <w:t>Sorry missade track changes</w:t>
      </w:r>
    </w:p>
  </w:comment>
  <w:comment w:id="7" w:author="Carl Brunius" w:date="2022-08-19T10:59:00Z" w:initials="CB">
    <w:p w14:paraId="42C878B9" w14:textId="77777777" w:rsidR="00A31ED6" w:rsidRDefault="00A31ED6" w:rsidP="00D32A67">
      <w:r>
        <w:rPr>
          <w:rStyle w:val="CommentReference"/>
        </w:rPr>
        <w:annotationRef/>
      </w:r>
      <w:r>
        <w:rPr>
          <w:sz w:val="20"/>
          <w:szCs w:val="20"/>
        </w:rPr>
        <w:t>Jag stal code layout:en från Bioconductor - jag tänker att det är lite snyggt om man tydliggör alla kodavsnitt.</w:t>
      </w:r>
    </w:p>
  </w:comment>
  <w:comment w:id="19" w:author="Carl Brunius" w:date="2022-08-19T10:59:00Z" w:initials="CB">
    <w:p w14:paraId="6F6D7D9F" w14:textId="77777777" w:rsidR="00A31ED6" w:rsidRDefault="00A31ED6" w:rsidP="00DB7DFB">
      <w:r>
        <w:rPr>
          <w:rStyle w:val="CommentReference"/>
        </w:rPr>
        <w:annotationRef/>
      </w:r>
      <w:r>
        <w:rPr>
          <w:sz w:val="20"/>
          <w:szCs w:val="20"/>
        </w:rPr>
        <w:t>Se kommentar ovan om kodavsnitt</w:t>
      </w:r>
    </w:p>
  </w:comment>
  <w:comment w:id="21" w:author="Carl Brunius" w:date="2022-08-19T14:19:00Z" w:initials="CB">
    <w:p w14:paraId="303A17B4" w14:textId="77777777" w:rsidR="00A37EE2" w:rsidRDefault="00A37EE2" w:rsidP="0029490B">
      <w:r>
        <w:rPr>
          <w:rStyle w:val="CommentReference"/>
        </w:rPr>
        <w:annotationRef/>
      </w:r>
      <w:r>
        <w:rPr>
          <w:sz w:val="20"/>
          <w:szCs w:val="20"/>
        </w:rPr>
        <w:t>Den kanske kunde heta launchQualiMon() eller bara QualiMon()?</w:t>
      </w:r>
    </w:p>
  </w:comment>
  <w:comment w:id="24" w:author="Carl Brunius" w:date="2022-08-19T11:00:00Z" w:initials="CB">
    <w:p w14:paraId="1911AE17" w14:textId="77777777" w:rsidR="005E3AA1" w:rsidRDefault="005E3AA1" w:rsidP="005E3AA1">
      <w:r>
        <w:rPr>
          <w:rStyle w:val="CommentReference"/>
        </w:rPr>
        <w:annotationRef/>
      </w:r>
      <w:r>
        <w:rPr>
          <w:sz w:val="20"/>
          <w:szCs w:val="20"/>
        </w:rPr>
        <w:t>Något grafiskt sätt att tydliggöra att de är en knapp/option i mjukvaran. Vi använder ju kursivt för paket, så kanske små versaler e dy?</w:t>
      </w:r>
    </w:p>
  </w:comment>
  <w:comment w:id="29" w:author="Carl Brunius" w:date="2022-08-19T11:01:00Z" w:initials="CB">
    <w:p w14:paraId="56505BE8" w14:textId="77777777" w:rsidR="005E3AA1" w:rsidRDefault="005E3AA1" w:rsidP="005E3AA1">
      <w:r>
        <w:rPr>
          <w:rStyle w:val="CommentReference"/>
        </w:rPr>
        <w:annotationRef/>
      </w:r>
      <w:r>
        <w:rPr>
          <w:sz w:val="20"/>
          <w:szCs w:val="20"/>
        </w:rPr>
        <w:t>Se kommentar ovan - grafisk profil istf citattecken</w:t>
      </w:r>
    </w:p>
  </w:comment>
  <w:comment w:id="38" w:author="Carl Brunius" w:date="2022-08-19T11:24:00Z" w:initials="CB">
    <w:p w14:paraId="4C42F665" w14:textId="77777777" w:rsidR="00D844A4" w:rsidRDefault="00D844A4" w:rsidP="00D43CA6">
      <w:r>
        <w:rPr>
          <w:rStyle w:val="CommentReference"/>
        </w:rPr>
        <w:annotationRef/>
      </w:r>
      <w:r>
        <w:rPr>
          <w:sz w:val="20"/>
          <w:szCs w:val="20"/>
        </w:rPr>
        <w:t>Vi kanske skulle skicka med ett R-skript med kod</w:t>
      </w:r>
    </w:p>
  </w:comment>
  <w:comment w:id="41" w:author="Carl Brunius" w:date="2022-08-19T11:32:00Z" w:initials="CB">
    <w:p w14:paraId="38CCFFF1" w14:textId="77777777" w:rsidR="000447F4" w:rsidRDefault="000447F4" w:rsidP="009E5324">
      <w:r>
        <w:rPr>
          <w:rStyle w:val="CommentReference"/>
        </w:rPr>
        <w:annotationRef/>
      </w:r>
      <w:r>
        <w:rPr>
          <w:sz w:val="20"/>
          <w:szCs w:val="20"/>
        </w:rPr>
        <w:t>Bra om förklaringen även kan stå inom parentes bland alternativen i Shiny-appen</w:t>
      </w:r>
    </w:p>
  </w:comment>
  <w:comment w:id="43" w:author="Carl Brunius" w:date="2022-08-19T11:28:00Z" w:initials="CB">
    <w:p w14:paraId="56D66BA6" w14:textId="539D6275" w:rsidR="0072617B" w:rsidRDefault="0072617B" w:rsidP="00C55427">
      <w:r>
        <w:rPr>
          <w:rStyle w:val="CommentReference"/>
        </w:rPr>
        <w:annotationRef/>
      </w:r>
      <w:r>
        <w:rPr>
          <w:sz w:val="20"/>
          <w:szCs w:val="20"/>
        </w:rPr>
        <w:t>Grafisk profil.</w:t>
      </w:r>
    </w:p>
  </w:comment>
  <w:comment w:id="42" w:author="Carl Brunius" w:date="2022-08-19T14:00:00Z" w:initials="CB">
    <w:p w14:paraId="3F146170" w14:textId="77777777" w:rsidR="00A65B27" w:rsidRDefault="00A65B27" w:rsidP="00C44117">
      <w:r>
        <w:rPr>
          <w:rStyle w:val="CommentReference"/>
        </w:rPr>
        <w:annotationRef/>
      </w:r>
      <w:r>
        <w:rPr>
          <w:sz w:val="20"/>
          <w:szCs w:val="20"/>
        </w:rPr>
        <w:t>Bör/ska man oxå nämna rutan med “Save opt. data and submit LaMas to DB”? Är Opt en förkortning för Optimization eller optional. Kanske skriva ut fullt namn?</w:t>
      </w:r>
      <w:r>
        <w:rPr>
          <w:sz w:val="20"/>
          <w:szCs w:val="20"/>
        </w:rPr>
        <w:cr/>
      </w:r>
      <w:r>
        <w:rPr>
          <w:sz w:val="20"/>
          <w:szCs w:val="20"/>
        </w:rPr>
        <w:cr/>
        <w:t>Jag inbillar mig att man kan spara optimeringsdatan, så att man kan gå igenom den igen för att slippa optimera om? I så fall kanske bara nämna det under denna punkt.</w:t>
      </w:r>
    </w:p>
  </w:comment>
  <w:comment w:id="87" w:author="Carl Brunius" w:date="2022-08-19T11:34:00Z" w:initials="CB">
    <w:p w14:paraId="4814E722" w14:textId="297F7406" w:rsidR="000447F4" w:rsidRPr="00827C9F" w:rsidRDefault="000447F4" w:rsidP="00C46B6C">
      <w:pPr>
        <w:rPr>
          <w:lang w:val="en-US"/>
        </w:rPr>
      </w:pPr>
      <w:r>
        <w:rPr>
          <w:rStyle w:val="CommentReference"/>
        </w:rPr>
        <w:annotationRef/>
      </w:r>
      <w:r w:rsidRPr="00827C9F">
        <w:rPr>
          <w:sz w:val="20"/>
          <w:szCs w:val="20"/>
          <w:lang w:val="en-US"/>
        </w:rPr>
        <w:t>Grafisk profil</w:t>
      </w:r>
    </w:p>
  </w:comment>
  <w:comment w:id="110" w:author="Carl Brunius" w:date="2022-08-19T11:45:00Z" w:initials="CB">
    <w:p w14:paraId="198D268A" w14:textId="77777777" w:rsidR="00E031DF" w:rsidRPr="00827C9F" w:rsidRDefault="00E031DF" w:rsidP="004C7A11">
      <w:pPr>
        <w:rPr>
          <w:lang w:val="en-US"/>
        </w:rPr>
      </w:pPr>
      <w:r>
        <w:rPr>
          <w:rStyle w:val="CommentReference"/>
        </w:rPr>
        <w:annotationRef/>
      </w:r>
      <w:r w:rsidRPr="00827C9F">
        <w:rPr>
          <w:sz w:val="20"/>
          <w:szCs w:val="20"/>
          <w:lang w:val="en-US"/>
        </w:rPr>
        <w:t>Maybe add: Google is your friend ;)</w:t>
      </w:r>
    </w:p>
  </w:comment>
  <w:comment w:id="113" w:author="Carl Brunius" w:date="2022-08-19T14:51:00Z" w:initials="CB">
    <w:p w14:paraId="0AC764C7" w14:textId="77777777" w:rsidR="00217448" w:rsidRDefault="00217448" w:rsidP="00756ED6">
      <w:r>
        <w:rPr>
          <w:rStyle w:val="CommentReference"/>
        </w:rPr>
        <w:annotationRef/>
      </w:r>
      <w:r>
        <w:rPr>
          <w:sz w:val="20"/>
          <w:szCs w:val="20"/>
        </w:rPr>
        <w:t>Men om man inte använder ltQC då?</w:t>
      </w:r>
    </w:p>
  </w:comment>
  <w:comment w:id="114" w:author="Anton Ribbenstedt" w:date="2022-08-22T11:59:00Z" w:initials="AR">
    <w:p w14:paraId="364C2716" w14:textId="13674B1B" w:rsidR="00B802D8" w:rsidRDefault="00B802D8">
      <w:pPr>
        <w:pStyle w:val="CommentText"/>
      </w:pPr>
      <w:r>
        <w:rPr>
          <w:rStyle w:val="CommentReference"/>
        </w:rPr>
        <w:annotationRef/>
      </w:r>
      <w:r>
        <w:t>Ser ut som att det kommenteras? Men vet inte om Olle lagt till det utan track changes hehe</w:t>
      </w:r>
    </w:p>
  </w:comment>
  <w:comment w:id="115" w:author="Carl Brunius" w:date="2022-08-19T14:55:00Z" w:initials="CB">
    <w:p w14:paraId="321BA23C" w14:textId="77777777" w:rsidR="00C734C4" w:rsidRDefault="00C734C4" w:rsidP="004F21ED">
      <w:r>
        <w:rPr>
          <w:rStyle w:val="CommentReference"/>
        </w:rPr>
        <w:annotationRef/>
      </w:r>
      <w:r>
        <w:rPr>
          <w:sz w:val="20"/>
          <w:szCs w:val="20"/>
        </w:rPr>
        <w:t>Modda för multi-experiment</w:t>
      </w:r>
    </w:p>
  </w:comment>
  <w:comment w:id="116" w:author="Anton Ribbenstedt" w:date="2022-08-22T11:59:00Z" w:initials="AR">
    <w:p w14:paraId="0510D0E7" w14:textId="02F72DA1" w:rsidR="00CC19DA" w:rsidRDefault="00CC19DA">
      <w:pPr>
        <w:pStyle w:val="CommentText"/>
      </w:pPr>
      <w:r>
        <w:rPr>
          <w:rStyle w:val="CommentReference"/>
        </w:rPr>
        <w:annotationRef/>
      </w:r>
      <w:r>
        <w:t>Hmm hänger inte med riktigt?</w:t>
      </w:r>
    </w:p>
  </w:comment>
  <w:comment w:id="124" w:author="Olle Hartvigsson" w:date="2022-08-17T11:11:00Z" w:initials="OH">
    <w:p w14:paraId="3F758941" w14:textId="06364F12" w:rsidR="00501893" w:rsidRDefault="00501893">
      <w:pPr>
        <w:pStyle w:val="CommentText"/>
      </w:pPr>
      <w:r>
        <w:rPr>
          <w:rStyle w:val="CommentReference"/>
        </w:rPr>
        <w:annotationRef/>
      </w:r>
      <w:r>
        <w:t>Måste få in att man åtminstone måste skriva in vilken procentsats som behövs för att bedöma status</w:t>
      </w:r>
    </w:p>
  </w:comment>
  <w:comment w:id="164" w:author="Carl Brunius" w:date="2022-08-19T15:01:00Z" w:initials="CB">
    <w:p w14:paraId="6F2E4F73" w14:textId="77777777" w:rsidR="005A05A7" w:rsidRDefault="005A05A7" w:rsidP="004A3EA6">
      <w:r>
        <w:rPr>
          <w:rStyle w:val="CommentReference"/>
        </w:rPr>
        <w:annotationRef/>
      </w:r>
      <w:r>
        <w:rPr>
          <w:sz w:val="20"/>
          <w:szCs w:val="20"/>
        </w:rPr>
        <w:t>Grafisk profil för kod?</w:t>
      </w:r>
    </w:p>
  </w:comment>
  <w:comment w:id="165" w:author="Anton Ribbenstedt" w:date="2022-08-22T12:27:00Z" w:initials="AR">
    <w:p w14:paraId="717BE02C" w14:textId="1EF0C2FA" w:rsidR="00885606" w:rsidRDefault="00885606">
      <w:pPr>
        <w:pStyle w:val="CommentText"/>
      </w:pPr>
      <w:r>
        <w:rPr>
          <w:rStyle w:val="CommentReference"/>
        </w:rPr>
        <w:annotationRef/>
      </w:r>
      <w:r>
        <w:t>Hmm men inte om man inte refererar till kod va?</w:t>
      </w:r>
    </w:p>
  </w:comment>
  <w:comment w:id="182" w:author="Carl Brunius" w:date="2022-08-19T15:03:00Z" w:initials="CB">
    <w:p w14:paraId="3C3D60F4" w14:textId="77777777" w:rsidR="005A05A7" w:rsidRDefault="005A05A7" w:rsidP="007D382C">
      <w:r>
        <w:rPr>
          <w:rStyle w:val="CommentReference"/>
        </w:rPr>
        <w:annotationRef/>
      </w:r>
      <w:r>
        <w:rPr>
          <w:sz w:val="20"/>
          <w:szCs w:val="20"/>
        </w:rPr>
        <w:t>Grafisk profil för kod</w:t>
      </w:r>
    </w:p>
  </w:comment>
  <w:comment w:id="184" w:author="Carl Brunius" w:date="2022-08-19T15:03:00Z" w:initials="CB">
    <w:p w14:paraId="1DFCA43D" w14:textId="77777777" w:rsidR="005A05A7" w:rsidRDefault="005A05A7" w:rsidP="00FB5626">
      <w:r>
        <w:rPr>
          <w:rStyle w:val="CommentReference"/>
        </w:rPr>
        <w:annotationRef/>
      </w:r>
      <w:r>
        <w:rPr>
          <w:sz w:val="20"/>
          <w:szCs w:val="20"/>
        </w:rPr>
        <w:t>kod</w:t>
      </w:r>
    </w:p>
  </w:comment>
  <w:comment w:id="185" w:author="Anton Ribbenstedt" w:date="2022-08-22T12:29:00Z" w:initials="AR">
    <w:p w14:paraId="1574BCCD" w14:textId="1202EEF5" w:rsidR="00885606" w:rsidRDefault="00885606">
      <w:pPr>
        <w:pStyle w:val="CommentText"/>
      </w:pPr>
      <w:r>
        <w:rPr>
          <w:rStyle w:val="CommentReference"/>
        </w:rPr>
        <w:annotationRef/>
      </w:r>
      <w:r>
        <w:t>Se min kommentar ovan</w:t>
      </w:r>
    </w:p>
  </w:comment>
  <w:comment w:id="234" w:author="Carl Brunius" w:date="2022-08-19T15:12:00Z" w:initials="CB">
    <w:p w14:paraId="60ECABC7" w14:textId="77777777" w:rsidR="00AE58C5" w:rsidRDefault="00AE58C5" w:rsidP="00AB32E3">
      <w:r>
        <w:rPr>
          <w:rStyle w:val="CommentReference"/>
        </w:rPr>
        <w:annotationRef/>
      </w:r>
      <w:r>
        <w:rPr>
          <w:sz w:val="20"/>
          <w:szCs w:val="20"/>
        </w:rPr>
        <w:t>Grafisk profil</w:t>
      </w:r>
    </w:p>
  </w:comment>
  <w:comment w:id="240" w:author="Carl Brunius" w:date="2022-08-19T15:13:00Z" w:initials="CB">
    <w:p w14:paraId="4B4C360B" w14:textId="77777777" w:rsidR="00AE58C5" w:rsidRDefault="00AE58C5" w:rsidP="003A00AC">
      <w:r>
        <w:rPr>
          <w:rStyle w:val="CommentReference"/>
        </w:rPr>
        <w:annotationRef/>
      </w:r>
      <w:r>
        <w:rPr>
          <w:sz w:val="20"/>
          <w:szCs w:val="20"/>
        </w:rPr>
        <w:t>Helt rätt - men jag tror att de olika typerna av test och gränser bör introduceras så att tutorial-läsaren får lite mer kontext!</w:t>
      </w:r>
    </w:p>
    <w:p w14:paraId="45C21EA9" w14:textId="77777777" w:rsidR="00AE58C5" w:rsidRDefault="00AE58C5" w:rsidP="003A00AC"/>
    <w:p w14:paraId="76616856" w14:textId="77777777" w:rsidR="00AE58C5" w:rsidRDefault="00AE58C5" w:rsidP="003A00AC">
      <w:r>
        <w:rPr>
          <w:sz w:val="20"/>
          <w:szCs w:val="20"/>
        </w:rPr>
        <w:t>Jag skulle oxå flytta upp detta till där du börjar prata om hard/soft-gränser</w:t>
      </w:r>
    </w:p>
  </w:comment>
  <w:comment w:id="242" w:author="Carl Brunius" w:date="2022-08-19T15:15:00Z" w:initials="CB">
    <w:p w14:paraId="23AD537C" w14:textId="77777777" w:rsidR="00807697" w:rsidRDefault="00807697" w:rsidP="0097662C">
      <w:r>
        <w:rPr>
          <w:rStyle w:val="CommentReference"/>
        </w:rPr>
        <w:annotationRef/>
      </w:r>
      <w:r>
        <w:rPr>
          <w:sz w:val="20"/>
          <w:szCs w:val="20"/>
        </w:rPr>
        <w:t>Helt rätt, men jag tror att läsaren behöver kontext för att förstå scoring-funktionens uppbyggnad</w:t>
      </w:r>
    </w:p>
    <w:p w14:paraId="0248383C" w14:textId="77777777" w:rsidR="00807697" w:rsidRDefault="00807697" w:rsidP="0097662C"/>
  </w:comment>
  <w:comment w:id="248" w:author="Carl Brunius" w:date="2022-08-19T15:19:00Z" w:initials="CB">
    <w:p w14:paraId="6D361BBE" w14:textId="77777777" w:rsidR="00AB6A0F" w:rsidRDefault="00AB6A0F" w:rsidP="000346B9">
      <w:r>
        <w:rPr>
          <w:rStyle w:val="CommentReference"/>
        </w:rPr>
        <w:annotationRef/>
      </w:r>
      <w:r>
        <w:rPr>
          <w:sz w:val="20"/>
          <w:szCs w:val="20"/>
        </w:rPr>
        <w:t>Inkorporerades stöd för olika naming-strukturer?</w:t>
      </w:r>
    </w:p>
  </w:comment>
  <w:comment w:id="249" w:author="Carl Brunius" w:date="2022-08-19T15:20:00Z" w:initials="CB">
    <w:p w14:paraId="134865B9" w14:textId="77777777" w:rsidR="00AB6A0F" w:rsidRDefault="00AB6A0F" w:rsidP="00041793">
      <w:r>
        <w:rPr>
          <w:rStyle w:val="CommentReference"/>
        </w:rPr>
        <w:annotationRef/>
      </w:r>
      <w:r>
        <w:rPr>
          <w:sz w:val="20"/>
          <w:szCs w:val="20"/>
        </w:rPr>
        <w:t>I såna fall kanske byta från att “vår naming strategy looks like […]. However, användare kan specificera sin egen struktur.</w:t>
      </w:r>
    </w:p>
  </w:comment>
  <w:comment w:id="250" w:author="Carl Brunius" w:date="2022-08-19T15:24:00Z" w:initials="CB">
    <w:p w14:paraId="3DACA24B" w14:textId="77777777" w:rsidR="00AB6A0F" w:rsidRDefault="00AB6A0F" w:rsidP="00522E58">
      <w:r>
        <w:rPr>
          <w:rStyle w:val="CommentReference"/>
        </w:rPr>
        <w:annotationRef/>
      </w:r>
      <w:r>
        <w:rPr>
          <w:sz w:val="20"/>
          <w:szCs w:val="20"/>
        </w:rPr>
        <w:t>Aha - såg nu side note nedan!</w:t>
      </w:r>
      <w:r>
        <w:rPr>
          <w:sz w:val="20"/>
          <w:szCs w:val="20"/>
        </w:rPr>
        <w:cr/>
      </w:r>
    </w:p>
  </w:comment>
  <w:comment w:id="251" w:author="Carl Brunius" w:date="2022-08-19T15:22:00Z" w:initials="CB">
    <w:p w14:paraId="71D0A1CE" w14:textId="74E7D0ED" w:rsidR="00AB6A0F" w:rsidRDefault="00AB6A0F" w:rsidP="00D5668A">
      <w:r>
        <w:rPr>
          <w:rStyle w:val="CommentReference"/>
        </w:rPr>
        <w:annotationRef/>
      </w:r>
      <w:r>
        <w:rPr>
          <w:sz w:val="20"/>
          <w:szCs w:val="20"/>
        </w:rPr>
        <w:t>Kanske döpa om till batch</w:t>
      </w:r>
    </w:p>
  </w:comment>
  <w:comment w:id="257" w:author="Carl Brunius" w:date="2022-08-19T15:23:00Z" w:initials="CB">
    <w:p w14:paraId="53105F97" w14:textId="77777777" w:rsidR="00AB6A0F" w:rsidRDefault="00AB6A0F" w:rsidP="00A56E54">
      <w:r>
        <w:rPr>
          <w:rStyle w:val="CommentReference"/>
        </w:rPr>
        <w:annotationRef/>
      </w:r>
      <w:r>
        <w:rPr>
          <w:sz w:val="20"/>
          <w:szCs w:val="20"/>
        </w:rPr>
        <w:t>Inte samma format som ovan på flera av posterna</w:t>
      </w:r>
    </w:p>
  </w:comment>
  <w:comment w:id="258" w:author="Anton Ribbenstedt" w:date="2022-08-22T12:00:00Z" w:initials="AR">
    <w:p w14:paraId="701A22EE" w14:textId="25E3B344" w:rsidR="00CC19DA" w:rsidRDefault="00CC19DA">
      <w:pPr>
        <w:pStyle w:val="CommentText"/>
      </w:pPr>
      <w:r>
        <w:rPr>
          <w:rStyle w:val="CommentReference"/>
        </w:rPr>
        <w:annotationRef/>
      </w:r>
      <w:r>
        <w:t>Det här är ju naming strategin så som den var uppriggad när jag började redan hehe. Hade gärna bytt till tvåbokstavssystemet även för namngivning men känns risky nu när alla vant sig vid detta?</w:t>
      </w:r>
    </w:p>
  </w:comment>
  <w:comment w:id="262" w:author="Carl Brunius" w:date="2022-08-19T15:25:00Z" w:initials="CB">
    <w:p w14:paraId="45CC44C5" w14:textId="77777777" w:rsidR="00556D61" w:rsidRDefault="00556D61" w:rsidP="00B05181">
      <w:r>
        <w:rPr>
          <w:rStyle w:val="CommentReference"/>
        </w:rPr>
        <w:annotationRef/>
      </w:r>
      <w:r>
        <w:rPr>
          <w:sz w:val="20"/>
          <w:szCs w:val="20"/>
        </w:rPr>
        <w:t>Grafisk profil</w:t>
      </w:r>
    </w:p>
  </w:comment>
  <w:comment w:id="274" w:author="Carl Brunius" w:date="2022-08-19T15:25:00Z" w:initials="CB">
    <w:p w14:paraId="1DFD7CF0" w14:textId="77777777" w:rsidR="00556D61" w:rsidRDefault="00556D61" w:rsidP="00E174A3">
      <w:r>
        <w:rPr>
          <w:rStyle w:val="CommentReference"/>
        </w:rPr>
        <w:annotationRef/>
      </w:r>
      <w:r>
        <w:rPr>
          <w:sz w:val="20"/>
          <w:szCs w:val="20"/>
        </w:rPr>
        <w:t>Gissa vad :)</w:t>
      </w:r>
    </w:p>
  </w:comment>
  <w:comment w:id="287" w:author="Carl Brunius" w:date="2022-08-19T15:25:00Z" w:initials="CB">
    <w:p w14:paraId="611E3655" w14:textId="77777777" w:rsidR="00556D61" w:rsidRDefault="00556D61" w:rsidP="008D5660">
      <w:r>
        <w:rPr>
          <w:rStyle w:val="CommentReference"/>
        </w:rPr>
        <w:annotationRef/>
      </w:r>
      <w:r>
        <w:rPr>
          <w:sz w:val="20"/>
          <w:szCs w:val="20"/>
        </w:rPr>
        <w:t>Harmonisera :)</w:t>
      </w:r>
    </w:p>
  </w:comment>
  <w:comment w:id="294" w:author="Carl Brunius" w:date="2022-08-19T15:25:00Z" w:initials="CB">
    <w:p w14:paraId="04F620B1" w14:textId="77777777" w:rsidR="00556D61" w:rsidRDefault="00556D61" w:rsidP="00F715F9">
      <w:r>
        <w:rPr>
          <w:rStyle w:val="CommentReference"/>
        </w:rPr>
        <w:annotationRef/>
      </w:r>
      <w:r>
        <w:rPr>
          <w:sz w:val="20"/>
          <w:szCs w:val="20"/>
        </w:rPr>
        <w:t>:)</w:t>
      </w:r>
    </w:p>
  </w:comment>
  <w:comment w:id="301" w:author="Carl Brunius" w:date="2022-08-19T15:26:00Z" w:initials="CB">
    <w:p w14:paraId="1861E850" w14:textId="77777777" w:rsidR="00E04ADD" w:rsidRDefault="00E04ADD" w:rsidP="0000789B">
      <w:r>
        <w:rPr>
          <w:rStyle w:val="CommentReference"/>
        </w:rPr>
        <w:annotationRef/>
      </w:r>
      <w:r>
        <w:rPr>
          <w:sz w:val="20"/>
          <w:szCs w:val="20"/>
        </w:rPr>
        <w:t>Heter det så?</w:t>
      </w:r>
    </w:p>
  </w:comment>
  <w:comment w:id="302" w:author="Anton Ribbenstedt" w:date="2022-08-22T12:02:00Z" w:initials="AR">
    <w:p w14:paraId="2B610B2D" w14:textId="5CF4729C" w:rsidR="00CC19DA" w:rsidRDefault="00CC19DA">
      <w:pPr>
        <w:pStyle w:val="CommentText"/>
      </w:pPr>
      <w:r>
        <w:rPr>
          <w:rStyle w:val="CommentReference"/>
        </w:rPr>
        <w:annotationRef/>
      </w:r>
      <w:r>
        <w:t>Funktionen heter så i shinydashboard men kan ju ha vad som helst ^^</w:t>
      </w:r>
    </w:p>
  </w:comment>
  <w:comment w:id="311" w:author="Carl Brunius" w:date="2022-08-19T15:32:00Z" w:initials="CB">
    <w:p w14:paraId="3596F273" w14:textId="77777777" w:rsidR="00D63512" w:rsidRDefault="00D63512" w:rsidP="00916333">
      <w:r>
        <w:rPr>
          <w:rStyle w:val="CommentReference"/>
        </w:rPr>
        <w:annotationRef/>
      </w:r>
      <w:r>
        <w:rPr>
          <w:sz w:val="20"/>
          <w:szCs w:val="20"/>
        </w:rPr>
        <w:t>Som jag hintade om tidigare tror jag att förklaring till denna bör komma tidigare</w:t>
      </w:r>
    </w:p>
  </w:comment>
  <w:comment w:id="312" w:author="Carl Brunius" w:date="2022-08-19T15:33:00Z" w:initials="CB">
    <w:p w14:paraId="0F182580" w14:textId="77777777" w:rsidR="00D63512" w:rsidRDefault="00D63512" w:rsidP="004446E2">
      <w:r>
        <w:rPr>
          <w:rStyle w:val="CommentReference"/>
        </w:rPr>
        <w:annotationRef/>
      </w:r>
      <w:r>
        <w:rPr>
          <w:sz w:val="20"/>
          <w:szCs w:val="20"/>
        </w:rPr>
        <w:t xml:space="preserve">Jag skulle skriva detta genomgående </w:t>
      </w:r>
    </w:p>
    <w:p w14:paraId="563E4963" w14:textId="77777777" w:rsidR="00D63512" w:rsidRDefault="00D63512" w:rsidP="004446E2"/>
  </w:comment>
  <w:comment w:id="313" w:author="Anton Ribbenstedt" w:date="2022-08-22T12:03:00Z" w:initials="AR">
    <w:p w14:paraId="58B3A1D3" w14:textId="62F71232" w:rsidR="00CC19DA" w:rsidRDefault="00CC19DA">
      <w:pPr>
        <w:pStyle w:val="CommentText"/>
      </w:pPr>
      <w:r>
        <w:rPr>
          <w:rStyle w:val="CommentReference"/>
        </w:rPr>
        <w:annotationRef/>
      </w:r>
      <w:r>
        <w:t>?_?</w:t>
      </w:r>
    </w:p>
  </w:comment>
  <w:comment w:id="328" w:author="Carl Brunius" w:date="2022-08-19T15:47:00Z" w:initials="CB">
    <w:p w14:paraId="5313E3D8" w14:textId="77777777" w:rsidR="0042039C" w:rsidRDefault="0042039C" w:rsidP="00B57A57">
      <w:r>
        <w:rPr>
          <w:rStyle w:val="CommentReference"/>
        </w:rPr>
        <w:annotationRef/>
      </w:r>
      <w:r>
        <w:rPr>
          <w:sz w:val="20"/>
          <w:szCs w:val="20"/>
        </w:rPr>
        <w:t>samma</w:t>
      </w:r>
    </w:p>
  </w:comment>
  <w:comment w:id="330" w:author="Carl Brunius" w:date="2022-08-19T15:52:00Z" w:initials="CB">
    <w:p w14:paraId="77AC1A4D" w14:textId="77777777" w:rsidR="00656BC2" w:rsidRDefault="00656BC2" w:rsidP="00C01EFB">
      <w:r>
        <w:rPr>
          <w:rStyle w:val="CommentReference"/>
        </w:rPr>
        <w:annotationRef/>
      </w:r>
      <w:r>
        <w:rPr>
          <w:sz w:val="20"/>
          <w:szCs w:val="20"/>
        </w:rPr>
        <w:t>:)</w:t>
      </w:r>
    </w:p>
  </w:comment>
  <w:comment w:id="368" w:author="Carl Brunius" w:date="2022-08-19T16:01:00Z" w:initials="CB">
    <w:p w14:paraId="1015E38C" w14:textId="77777777" w:rsidR="0001251D" w:rsidRDefault="0001251D" w:rsidP="00DC722B">
      <w:r>
        <w:rPr>
          <w:rStyle w:val="CommentReference"/>
        </w:rPr>
        <w:annotationRef/>
      </w:r>
      <w:r>
        <w:rPr>
          <w:sz w:val="20"/>
          <w:szCs w:val="20"/>
        </w:rPr>
        <w:t>Först etablera att ibland händer det att Qualimon buggar pga att vissa injektioner har ofullständiga data (tex pga X, Y &amp; Z). Därför kan man behöva ta bort...</w:t>
      </w:r>
    </w:p>
  </w:comment>
  <w:comment w:id="369" w:author="Anton Ribbenstedt" w:date="2022-08-22T12:04:00Z" w:initials="AR">
    <w:p w14:paraId="32DB2A2E" w14:textId="020B2CB4" w:rsidR="00CC19DA" w:rsidRDefault="00CC19DA">
      <w:pPr>
        <w:pStyle w:val="CommentText"/>
      </w:pPr>
      <w:r>
        <w:rPr>
          <w:rStyle w:val="CommentReference"/>
        </w:rPr>
        <w:annotationRef/>
      </w:r>
      <w:r>
        <w:t xml:space="preserve">Tror att vi kodat igen alla luckor vi stött på som kan orsaka detta så jag vet inte vad jag ska skriva isf ;D men det har ju hänt tidigare så möjligt att det skulle kunna hända igen </w:t>
      </w:r>
    </w:p>
  </w:comment>
  <w:comment w:id="373" w:author="Carl Brunius" w:date="2022-08-19T16:01:00Z" w:initials="CB">
    <w:p w14:paraId="4C8ED126" w14:textId="77777777" w:rsidR="0001251D" w:rsidRDefault="0001251D" w:rsidP="00F33649">
      <w:r>
        <w:rPr>
          <w:rStyle w:val="CommentReference"/>
        </w:rPr>
        <w:annotationRef/>
      </w:r>
      <w:r>
        <w:rPr>
          <w:sz w:val="20"/>
          <w:szCs w:val="20"/>
        </w:rPr>
        <w:t>Äsch då - nu skrev ju jag sådär pratigt!</w:t>
      </w:r>
    </w:p>
    <w:p w14:paraId="56BFC90A" w14:textId="77777777" w:rsidR="0001251D" w:rsidRDefault="0001251D" w:rsidP="00F33649"/>
  </w:comment>
  <w:comment w:id="376" w:author="Olle Hartvigsson" w:date="2022-06-16T17:03:00Z" w:initials="OH">
    <w:p w14:paraId="623D60DE" w14:textId="305CFC4D" w:rsidR="005C6A69" w:rsidRPr="001576F3" w:rsidRDefault="005C6A69">
      <w:pPr>
        <w:pStyle w:val="CommentText"/>
      </w:pPr>
      <w:r>
        <w:rPr>
          <w:rStyle w:val="CommentReference"/>
        </w:rPr>
        <w:annotationRef/>
      </w:r>
      <w:r w:rsidRPr="001576F3">
        <w:t>Format changes needed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7CE20F5" w15:done="0"/>
  <w15:commentEx w15:paraId="6858CAEC" w15:done="0"/>
  <w15:commentEx w15:paraId="42C878B9" w15:done="1"/>
  <w15:commentEx w15:paraId="6F6D7D9F" w15:done="1"/>
  <w15:commentEx w15:paraId="303A17B4" w15:done="1"/>
  <w15:commentEx w15:paraId="1911AE17" w15:done="1"/>
  <w15:commentEx w15:paraId="56505BE8" w15:done="1"/>
  <w15:commentEx w15:paraId="4C42F665" w15:done="0"/>
  <w15:commentEx w15:paraId="38CCFFF1" w15:done="0"/>
  <w15:commentEx w15:paraId="56D66BA6" w15:done="0"/>
  <w15:commentEx w15:paraId="3F146170" w15:done="1"/>
  <w15:commentEx w15:paraId="4814E722" w15:done="1"/>
  <w15:commentEx w15:paraId="198D268A" w15:done="0"/>
  <w15:commentEx w15:paraId="0AC764C7" w15:done="1"/>
  <w15:commentEx w15:paraId="364C2716" w15:paraIdParent="0AC764C7" w15:done="1"/>
  <w15:commentEx w15:paraId="321BA23C" w15:done="0"/>
  <w15:commentEx w15:paraId="0510D0E7" w15:paraIdParent="321BA23C" w15:done="0"/>
  <w15:commentEx w15:paraId="3F758941" w15:done="0"/>
  <w15:commentEx w15:paraId="6F2E4F73" w15:done="0"/>
  <w15:commentEx w15:paraId="717BE02C" w15:paraIdParent="6F2E4F73" w15:done="0"/>
  <w15:commentEx w15:paraId="3C3D60F4" w15:done="1"/>
  <w15:commentEx w15:paraId="1DFCA43D" w15:done="0"/>
  <w15:commentEx w15:paraId="1574BCCD" w15:paraIdParent="1DFCA43D" w15:done="0"/>
  <w15:commentEx w15:paraId="60ECABC7" w15:done="1"/>
  <w15:commentEx w15:paraId="76616856" w15:done="1"/>
  <w15:commentEx w15:paraId="0248383C" w15:done="1"/>
  <w15:commentEx w15:paraId="6D361BBE" w15:done="1"/>
  <w15:commentEx w15:paraId="134865B9" w15:paraIdParent="6D361BBE" w15:done="1"/>
  <w15:commentEx w15:paraId="3DACA24B" w15:paraIdParent="6D361BBE" w15:done="1"/>
  <w15:commentEx w15:paraId="71D0A1CE" w15:done="1"/>
  <w15:commentEx w15:paraId="53105F97" w15:done="0"/>
  <w15:commentEx w15:paraId="701A22EE" w15:paraIdParent="53105F97" w15:done="0"/>
  <w15:commentEx w15:paraId="45CC44C5" w15:done="0"/>
  <w15:commentEx w15:paraId="1DFD7CF0" w15:done="0"/>
  <w15:commentEx w15:paraId="611E3655" w15:done="1"/>
  <w15:commentEx w15:paraId="04F620B1" w15:done="1"/>
  <w15:commentEx w15:paraId="1861E850" w15:done="1"/>
  <w15:commentEx w15:paraId="2B610B2D" w15:paraIdParent="1861E850" w15:done="1"/>
  <w15:commentEx w15:paraId="3596F273" w15:done="1"/>
  <w15:commentEx w15:paraId="563E4963" w15:done="0"/>
  <w15:commentEx w15:paraId="58B3A1D3" w15:paraIdParent="563E4963" w15:done="0"/>
  <w15:commentEx w15:paraId="5313E3D8" w15:done="1"/>
  <w15:commentEx w15:paraId="77AC1A4D" w15:done="0"/>
  <w15:commentEx w15:paraId="1015E38C" w15:done="0"/>
  <w15:commentEx w15:paraId="32DB2A2E" w15:paraIdParent="1015E38C" w15:done="0"/>
  <w15:commentEx w15:paraId="56BFC90A" w15:done="1"/>
  <w15:commentEx w15:paraId="623D60D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9E630" w16cex:dateUtc="2022-08-19T08:36:00Z"/>
  <w16cex:commentExtensible w16cex:durableId="26A9E701" w16cex:dateUtc="2022-08-19T08:37:00Z"/>
  <w16cex:commentExtensible w16cex:durableId="26A9EB76" w16cex:dateUtc="2022-08-19T08:59:00Z"/>
  <w16cex:commentExtensible w16cex:durableId="26A9EB80" w16cex:dateUtc="2022-08-19T08:59:00Z"/>
  <w16cex:commentExtensible w16cex:durableId="26AA1A8A" w16cex:dateUtc="2022-08-19T12:19:00Z"/>
  <w16cex:commentExtensible w16cex:durableId="26A9EC75" w16cex:dateUtc="2022-08-19T09:00:00Z"/>
  <w16cex:commentExtensible w16cex:durableId="26A9EC74" w16cex:dateUtc="2022-08-19T09:01:00Z"/>
  <w16cex:commentExtensible w16cex:durableId="26A9F165" w16cex:dateUtc="2022-08-19T09:24:00Z"/>
  <w16cex:commentExtensible w16cex:durableId="26A9F361" w16cex:dateUtc="2022-08-19T09:32:00Z"/>
  <w16cex:commentExtensible w16cex:durableId="26A9F26B" w16cex:dateUtc="2022-08-19T09:28:00Z"/>
  <w16cex:commentExtensible w16cex:durableId="26AA1608" w16cex:dateUtc="2022-08-19T12:00:00Z"/>
  <w16cex:commentExtensible w16cex:durableId="26A9F3E2" w16cex:dateUtc="2022-08-19T09:34:00Z"/>
  <w16cex:commentExtensible w16cex:durableId="26A9F664" w16cex:dateUtc="2022-08-19T09:45:00Z"/>
  <w16cex:commentExtensible w16cex:durableId="26AA21E1" w16cex:dateUtc="2022-08-19T12:51:00Z"/>
  <w16cex:commentExtensible w16cex:durableId="26ADEE05" w16cex:dateUtc="2022-08-22T09:59:00Z"/>
  <w16cex:commentExtensible w16cex:durableId="26AA22ED" w16cex:dateUtc="2022-08-19T12:55:00Z"/>
  <w16cex:commentExtensible w16cex:durableId="26ADEE2E" w16cex:dateUtc="2022-08-22T09:59:00Z"/>
  <w16cex:commentExtensible w16cex:durableId="26A74B70" w16cex:dateUtc="2022-08-17T09:11:00Z"/>
  <w16cex:commentExtensible w16cex:durableId="26AA242C" w16cex:dateUtc="2022-08-19T13:01:00Z"/>
  <w16cex:commentExtensible w16cex:durableId="26ADF4A1" w16cex:dateUtc="2022-08-22T10:27:00Z"/>
  <w16cex:commentExtensible w16cex:durableId="26AA24BD" w16cex:dateUtc="2022-08-19T13:03:00Z"/>
  <w16cex:commentExtensible w16cex:durableId="26AA24C6" w16cex:dateUtc="2022-08-19T13:03:00Z"/>
  <w16cex:commentExtensible w16cex:durableId="26ADF522" w16cex:dateUtc="2022-08-22T10:29:00Z"/>
  <w16cex:commentExtensible w16cex:durableId="26AA26D1" w16cex:dateUtc="2022-08-19T13:12:00Z"/>
  <w16cex:commentExtensible w16cex:durableId="26AA2709" w16cex:dateUtc="2022-08-19T13:13:00Z"/>
  <w16cex:commentExtensible w16cex:durableId="26AA2784" w16cex:dateUtc="2022-08-19T13:15:00Z"/>
  <w16cex:commentExtensible w16cex:durableId="26AA2880" w16cex:dateUtc="2022-08-19T13:19:00Z"/>
  <w16cex:commentExtensible w16cex:durableId="26AA28B7" w16cex:dateUtc="2022-08-19T13:20:00Z"/>
  <w16cex:commentExtensible w16cex:durableId="26AA2994" w16cex:dateUtc="2022-08-19T13:24:00Z"/>
  <w16cex:commentExtensible w16cex:durableId="26AA293C" w16cex:dateUtc="2022-08-19T13:22:00Z"/>
  <w16cex:commentExtensible w16cex:durableId="26AA296D" w16cex:dateUtc="2022-08-19T13:23:00Z"/>
  <w16cex:commentExtensible w16cex:durableId="26ADEE79" w16cex:dateUtc="2022-08-22T10:00:00Z"/>
  <w16cex:commentExtensible w16cex:durableId="26AA29D0" w16cex:dateUtc="2022-08-19T13:25:00Z"/>
  <w16cex:commentExtensible w16cex:durableId="26AA29E6" w16cex:dateUtc="2022-08-19T13:25:00Z"/>
  <w16cex:commentExtensible w16cex:durableId="26AA29EE" w16cex:dateUtc="2022-08-19T13:25:00Z"/>
  <w16cex:commentExtensible w16cex:durableId="26AA2A07" w16cex:dateUtc="2022-08-19T13:25:00Z"/>
  <w16cex:commentExtensible w16cex:durableId="26AA2A3F" w16cex:dateUtc="2022-08-19T13:26:00Z"/>
  <w16cex:commentExtensible w16cex:durableId="26ADEECC" w16cex:dateUtc="2022-08-22T10:02:00Z"/>
  <w16cex:commentExtensible w16cex:durableId="26AA2B81" w16cex:dateUtc="2022-08-19T13:32:00Z"/>
  <w16cex:commentExtensible w16cex:durableId="26AA2BB6" w16cex:dateUtc="2022-08-19T13:33:00Z"/>
  <w16cex:commentExtensible w16cex:durableId="26ADEEFE" w16cex:dateUtc="2022-08-22T10:03:00Z"/>
  <w16cex:commentExtensible w16cex:durableId="26AA2F1C" w16cex:dateUtc="2022-08-19T13:47:00Z"/>
  <w16cex:commentExtensible w16cex:durableId="26AA303B" w16cex:dateUtc="2022-08-19T13:52:00Z"/>
  <w16cex:commentExtensible w16cex:durableId="26AA3240" w16cex:dateUtc="2022-08-19T14:01:00Z"/>
  <w16cex:commentExtensible w16cex:durableId="26ADEF6B" w16cex:dateUtc="2022-08-22T10:04:00Z"/>
  <w16cex:commentExtensible w16cex:durableId="26AA324E" w16cex:dateUtc="2022-08-19T14:01:00Z"/>
  <w16cex:commentExtensible w16cex:durableId="2655E0DA" w16cex:dateUtc="2022-06-16T15: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CE20F5" w16cid:durableId="26A9E630"/>
  <w16cid:commentId w16cid:paraId="6858CAEC" w16cid:durableId="26A9E701"/>
  <w16cid:commentId w16cid:paraId="42C878B9" w16cid:durableId="26A9EB76"/>
  <w16cid:commentId w16cid:paraId="6F6D7D9F" w16cid:durableId="26A9EB80"/>
  <w16cid:commentId w16cid:paraId="303A17B4" w16cid:durableId="26AA1A8A"/>
  <w16cid:commentId w16cid:paraId="1911AE17" w16cid:durableId="26A9EC75"/>
  <w16cid:commentId w16cid:paraId="56505BE8" w16cid:durableId="26A9EC74"/>
  <w16cid:commentId w16cid:paraId="4C42F665" w16cid:durableId="26A9F165"/>
  <w16cid:commentId w16cid:paraId="38CCFFF1" w16cid:durableId="26A9F361"/>
  <w16cid:commentId w16cid:paraId="56D66BA6" w16cid:durableId="26A9F26B"/>
  <w16cid:commentId w16cid:paraId="3F146170" w16cid:durableId="26AA1608"/>
  <w16cid:commentId w16cid:paraId="4814E722" w16cid:durableId="26A9F3E2"/>
  <w16cid:commentId w16cid:paraId="198D268A" w16cid:durableId="26A9F664"/>
  <w16cid:commentId w16cid:paraId="0AC764C7" w16cid:durableId="26AA21E1"/>
  <w16cid:commentId w16cid:paraId="364C2716" w16cid:durableId="26ADEE05"/>
  <w16cid:commentId w16cid:paraId="321BA23C" w16cid:durableId="26AA22ED"/>
  <w16cid:commentId w16cid:paraId="0510D0E7" w16cid:durableId="26ADEE2E"/>
  <w16cid:commentId w16cid:paraId="3F758941" w16cid:durableId="26A74B70"/>
  <w16cid:commentId w16cid:paraId="6F2E4F73" w16cid:durableId="26AA242C"/>
  <w16cid:commentId w16cid:paraId="717BE02C" w16cid:durableId="26ADF4A1"/>
  <w16cid:commentId w16cid:paraId="3C3D60F4" w16cid:durableId="26AA24BD"/>
  <w16cid:commentId w16cid:paraId="1DFCA43D" w16cid:durableId="26AA24C6"/>
  <w16cid:commentId w16cid:paraId="1574BCCD" w16cid:durableId="26ADF522"/>
  <w16cid:commentId w16cid:paraId="60ECABC7" w16cid:durableId="26AA26D1"/>
  <w16cid:commentId w16cid:paraId="76616856" w16cid:durableId="26AA2709"/>
  <w16cid:commentId w16cid:paraId="0248383C" w16cid:durableId="26AA2784"/>
  <w16cid:commentId w16cid:paraId="6D361BBE" w16cid:durableId="26AA2880"/>
  <w16cid:commentId w16cid:paraId="134865B9" w16cid:durableId="26AA28B7"/>
  <w16cid:commentId w16cid:paraId="3DACA24B" w16cid:durableId="26AA2994"/>
  <w16cid:commentId w16cid:paraId="71D0A1CE" w16cid:durableId="26AA293C"/>
  <w16cid:commentId w16cid:paraId="53105F97" w16cid:durableId="26AA296D"/>
  <w16cid:commentId w16cid:paraId="701A22EE" w16cid:durableId="26ADEE79"/>
  <w16cid:commentId w16cid:paraId="45CC44C5" w16cid:durableId="26AA29D0"/>
  <w16cid:commentId w16cid:paraId="1DFD7CF0" w16cid:durableId="26AA29E6"/>
  <w16cid:commentId w16cid:paraId="611E3655" w16cid:durableId="26AA29EE"/>
  <w16cid:commentId w16cid:paraId="04F620B1" w16cid:durableId="26AA2A07"/>
  <w16cid:commentId w16cid:paraId="1861E850" w16cid:durableId="26AA2A3F"/>
  <w16cid:commentId w16cid:paraId="2B610B2D" w16cid:durableId="26ADEECC"/>
  <w16cid:commentId w16cid:paraId="3596F273" w16cid:durableId="26AA2B81"/>
  <w16cid:commentId w16cid:paraId="563E4963" w16cid:durableId="26AA2BB6"/>
  <w16cid:commentId w16cid:paraId="58B3A1D3" w16cid:durableId="26ADEEFE"/>
  <w16cid:commentId w16cid:paraId="5313E3D8" w16cid:durableId="26AA2F1C"/>
  <w16cid:commentId w16cid:paraId="77AC1A4D" w16cid:durableId="26AA303B"/>
  <w16cid:commentId w16cid:paraId="1015E38C" w16cid:durableId="26AA3240"/>
  <w16cid:commentId w16cid:paraId="32DB2A2E" w16cid:durableId="26ADEF6B"/>
  <w16cid:commentId w16cid:paraId="56BFC90A" w16cid:durableId="26AA324E"/>
  <w16cid:commentId w16cid:paraId="623D60DE" w16cid:durableId="2655E0D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pple Color Emoji">
    <w:altName w:val="Calibri"/>
    <w:charset w:val="00"/>
    <w:family w:val="auto"/>
    <w:pitch w:val="variable"/>
    <w:sig w:usb0="00000003" w:usb1="18000000" w:usb2="14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E15BE"/>
    <w:multiLevelType w:val="hybridMultilevel"/>
    <w:tmpl w:val="94F28B8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3712833"/>
    <w:multiLevelType w:val="multilevel"/>
    <w:tmpl w:val="D512C8B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AA4E83"/>
    <w:multiLevelType w:val="hybridMultilevel"/>
    <w:tmpl w:val="92625E78"/>
    <w:lvl w:ilvl="0" w:tplc="041D0001">
      <w:start w:val="1"/>
      <w:numFmt w:val="bullet"/>
      <w:lvlText w:val=""/>
      <w:lvlJc w:val="left"/>
      <w:pPr>
        <w:ind w:left="765" w:hanging="360"/>
      </w:pPr>
      <w:rPr>
        <w:rFonts w:ascii="Symbol" w:hAnsi="Symbol" w:hint="default"/>
      </w:rPr>
    </w:lvl>
    <w:lvl w:ilvl="1" w:tplc="041D0003" w:tentative="1">
      <w:start w:val="1"/>
      <w:numFmt w:val="bullet"/>
      <w:lvlText w:val="o"/>
      <w:lvlJc w:val="left"/>
      <w:pPr>
        <w:ind w:left="1485" w:hanging="360"/>
      </w:pPr>
      <w:rPr>
        <w:rFonts w:ascii="Courier New" w:hAnsi="Courier New" w:cs="Courier New" w:hint="default"/>
      </w:rPr>
    </w:lvl>
    <w:lvl w:ilvl="2" w:tplc="041D0005" w:tentative="1">
      <w:start w:val="1"/>
      <w:numFmt w:val="bullet"/>
      <w:lvlText w:val=""/>
      <w:lvlJc w:val="left"/>
      <w:pPr>
        <w:ind w:left="2205" w:hanging="360"/>
      </w:pPr>
      <w:rPr>
        <w:rFonts w:ascii="Wingdings" w:hAnsi="Wingdings" w:hint="default"/>
      </w:rPr>
    </w:lvl>
    <w:lvl w:ilvl="3" w:tplc="041D0001" w:tentative="1">
      <w:start w:val="1"/>
      <w:numFmt w:val="bullet"/>
      <w:lvlText w:val=""/>
      <w:lvlJc w:val="left"/>
      <w:pPr>
        <w:ind w:left="2925" w:hanging="360"/>
      </w:pPr>
      <w:rPr>
        <w:rFonts w:ascii="Symbol" w:hAnsi="Symbol" w:hint="default"/>
      </w:rPr>
    </w:lvl>
    <w:lvl w:ilvl="4" w:tplc="041D0003" w:tentative="1">
      <w:start w:val="1"/>
      <w:numFmt w:val="bullet"/>
      <w:lvlText w:val="o"/>
      <w:lvlJc w:val="left"/>
      <w:pPr>
        <w:ind w:left="3645" w:hanging="360"/>
      </w:pPr>
      <w:rPr>
        <w:rFonts w:ascii="Courier New" w:hAnsi="Courier New" w:cs="Courier New" w:hint="default"/>
      </w:rPr>
    </w:lvl>
    <w:lvl w:ilvl="5" w:tplc="041D0005" w:tentative="1">
      <w:start w:val="1"/>
      <w:numFmt w:val="bullet"/>
      <w:lvlText w:val=""/>
      <w:lvlJc w:val="left"/>
      <w:pPr>
        <w:ind w:left="4365" w:hanging="360"/>
      </w:pPr>
      <w:rPr>
        <w:rFonts w:ascii="Wingdings" w:hAnsi="Wingdings" w:hint="default"/>
      </w:rPr>
    </w:lvl>
    <w:lvl w:ilvl="6" w:tplc="041D0001" w:tentative="1">
      <w:start w:val="1"/>
      <w:numFmt w:val="bullet"/>
      <w:lvlText w:val=""/>
      <w:lvlJc w:val="left"/>
      <w:pPr>
        <w:ind w:left="5085" w:hanging="360"/>
      </w:pPr>
      <w:rPr>
        <w:rFonts w:ascii="Symbol" w:hAnsi="Symbol" w:hint="default"/>
      </w:rPr>
    </w:lvl>
    <w:lvl w:ilvl="7" w:tplc="041D0003" w:tentative="1">
      <w:start w:val="1"/>
      <w:numFmt w:val="bullet"/>
      <w:lvlText w:val="o"/>
      <w:lvlJc w:val="left"/>
      <w:pPr>
        <w:ind w:left="5805" w:hanging="360"/>
      </w:pPr>
      <w:rPr>
        <w:rFonts w:ascii="Courier New" w:hAnsi="Courier New" w:cs="Courier New" w:hint="default"/>
      </w:rPr>
    </w:lvl>
    <w:lvl w:ilvl="8" w:tplc="041D0005" w:tentative="1">
      <w:start w:val="1"/>
      <w:numFmt w:val="bullet"/>
      <w:lvlText w:val=""/>
      <w:lvlJc w:val="left"/>
      <w:pPr>
        <w:ind w:left="6525" w:hanging="360"/>
      </w:pPr>
      <w:rPr>
        <w:rFonts w:ascii="Wingdings" w:hAnsi="Wingdings" w:hint="default"/>
      </w:rPr>
    </w:lvl>
  </w:abstractNum>
  <w:abstractNum w:abstractNumId="3" w15:restartNumberingAfterBreak="0">
    <w:nsid w:val="0D4126F1"/>
    <w:multiLevelType w:val="multilevel"/>
    <w:tmpl w:val="5114BC6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71293A"/>
    <w:multiLevelType w:val="multilevel"/>
    <w:tmpl w:val="A9607654"/>
    <w:lvl w:ilvl="0">
      <w:start w:val="11"/>
      <w:numFmt w:val="decimal"/>
      <w:lvlText w:val="%1."/>
      <w:lvlJc w:val="left"/>
      <w:pPr>
        <w:tabs>
          <w:tab w:val="num" w:pos="720"/>
        </w:tabs>
        <w:ind w:left="720" w:hanging="360"/>
      </w:pPr>
    </w:lvl>
    <w:lvl w:ilvl="1">
      <w:numFmt w:val="bullet"/>
      <w:lvlText w:val="-"/>
      <w:lvlJc w:val="left"/>
      <w:pPr>
        <w:ind w:left="1440" w:hanging="360"/>
      </w:pPr>
      <w:rPr>
        <w:rFonts w:ascii="Calibri" w:eastAsiaTheme="minorHAns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35216D"/>
    <w:multiLevelType w:val="hybridMultilevel"/>
    <w:tmpl w:val="02EC7A64"/>
    <w:lvl w:ilvl="0" w:tplc="A308EF62">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30903B16"/>
    <w:multiLevelType w:val="multilevel"/>
    <w:tmpl w:val="0EA059F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202F38"/>
    <w:multiLevelType w:val="hybridMultilevel"/>
    <w:tmpl w:val="63A29200"/>
    <w:lvl w:ilvl="0" w:tplc="041D0001">
      <w:start w:val="1"/>
      <w:numFmt w:val="bullet"/>
      <w:lvlText w:val=""/>
      <w:lvlJc w:val="left"/>
      <w:pPr>
        <w:ind w:left="765" w:hanging="360"/>
      </w:pPr>
      <w:rPr>
        <w:rFonts w:ascii="Symbol" w:hAnsi="Symbol" w:hint="default"/>
      </w:rPr>
    </w:lvl>
    <w:lvl w:ilvl="1" w:tplc="041D0003" w:tentative="1">
      <w:start w:val="1"/>
      <w:numFmt w:val="bullet"/>
      <w:lvlText w:val="o"/>
      <w:lvlJc w:val="left"/>
      <w:pPr>
        <w:ind w:left="1485" w:hanging="360"/>
      </w:pPr>
      <w:rPr>
        <w:rFonts w:ascii="Courier New" w:hAnsi="Courier New" w:cs="Courier New" w:hint="default"/>
      </w:rPr>
    </w:lvl>
    <w:lvl w:ilvl="2" w:tplc="041D0005" w:tentative="1">
      <w:start w:val="1"/>
      <w:numFmt w:val="bullet"/>
      <w:lvlText w:val=""/>
      <w:lvlJc w:val="left"/>
      <w:pPr>
        <w:ind w:left="2205" w:hanging="360"/>
      </w:pPr>
      <w:rPr>
        <w:rFonts w:ascii="Wingdings" w:hAnsi="Wingdings" w:hint="default"/>
      </w:rPr>
    </w:lvl>
    <w:lvl w:ilvl="3" w:tplc="041D0001" w:tentative="1">
      <w:start w:val="1"/>
      <w:numFmt w:val="bullet"/>
      <w:lvlText w:val=""/>
      <w:lvlJc w:val="left"/>
      <w:pPr>
        <w:ind w:left="2925" w:hanging="360"/>
      </w:pPr>
      <w:rPr>
        <w:rFonts w:ascii="Symbol" w:hAnsi="Symbol" w:hint="default"/>
      </w:rPr>
    </w:lvl>
    <w:lvl w:ilvl="4" w:tplc="041D0003" w:tentative="1">
      <w:start w:val="1"/>
      <w:numFmt w:val="bullet"/>
      <w:lvlText w:val="o"/>
      <w:lvlJc w:val="left"/>
      <w:pPr>
        <w:ind w:left="3645" w:hanging="360"/>
      </w:pPr>
      <w:rPr>
        <w:rFonts w:ascii="Courier New" w:hAnsi="Courier New" w:cs="Courier New" w:hint="default"/>
      </w:rPr>
    </w:lvl>
    <w:lvl w:ilvl="5" w:tplc="041D0005" w:tentative="1">
      <w:start w:val="1"/>
      <w:numFmt w:val="bullet"/>
      <w:lvlText w:val=""/>
      <w:lvlJc w:val="left"/>
      <w:pPr>
        <w:ind w:left="4365" w:hanging="360"/>
      </w:pPr>
      <w:rPr>
        <w:rFonts w:ascii="Wingdings" w:hAnsi="Wingdings" w:hint="default"/>
      </w:rPr>
    </w:lvl>
    <w:lvl w:ilvl="6" w:tplc="041D0001" w:tentative="1">
      <w:start w:val="1"/>
      <w:numFmt w:val="bullet"/>
      <w:lvlText w:val=""/>
      <w:lvlJc w:val="left"/>
      <w:pPr>
        <w:ind w:left="5085" w:hanging="360"/>
      </w:pPr>
      <w:rPr>
        <w:rFonts w:ascii="Symbol" w:hAnsi="Symbol" w:hint="default"/>
      </w:rPr>
    </w:lvl>
    <w:lvl w:ilvl="7" w:tplc="041D0003" w:tentative="1">
      <w:start w:val="1"/>
      <w:numFmt w:val="bullet"/>
      <w:lvlText w:val="o"/>
      <w:lvlJc w:val="left"/>
      <w:pPr>
        <w:ind w:left="5805" w:hanging="360"/>
      </w:pPr>
      <w:rPr>
        <w:rFonts w:ascii="Courier New" w:hAnsi="Courier New" w:cs="Courier New" w:hint="default"/>
      </w:rPr>
    </w:lvl>
    <w:lvl w:ilvl="8" w:tplc="041D0005" w:tentative="1">
      <w:start w:val="1"/>
      <w:numFmt w:val="bullet"/>
      <w:lvlText w:val=""/>
      <w:lvlJc w:val="left"/>
      <w:pPr>
        <w:ind w:left="6525" w:hanging="360"/>
      </w:pPr>
      <w:rPr>
        <w:rFonts w:ascii="Wingdings" w:hAnsi="Wingdings" w:hint="default"/>
      </w:rPr>
    </w:lvl>
  </w:abstractNum>
  <w:abstractNum w:abstractNumId="8" w15:restartNumberingAfterBreak="0">
    <w:nsid w:val="34432195"/>
    <w:multiLevelType w:val="hybridMultilevel"/>
    <w:tmpl w:val="F418D15A"/>
    <w:lvl w:ilvl="0" w:tplc="8B9207F0">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39C57918"/>
    <w:multiLevelType w:val="multilevel"/>
    <w:tmpl w:val="C3703A6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3B2922"/>
    <w:multiLevelType w:val="multilevel"/>
    <w:tmpl w:val="6E540A34"/>
    <w:lvl w:ilvl="0">
      <w:start w:val="1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3B5A52"/>
    <w:multiLevelType w:val="multilevel"/>
    <w:tmpl w:val="68202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C7134F8"/>
    <w:multiLevelType w:val="hybridMultilevel"/>
    <w:tmpl w:val="81BA3B46"/>
    <w:lvl w:ilvl="0" w:tplc="AA74BDDE">
      <w:numFmt w:val="bullet"/>
      <w:lvlText w:val="-"/>
      <w:lvlJc w:val="left"/>
      <w:pPr>
        <w:ind w:left="720" w:hanging="360"/>
      </w:pPr>
      <w:rPr>
        <w:rFonts w:ascii="Calibri" w:eastAsiaTheme="minorHAnsi" w:hAnsi="Calibri" w:cs="Calibri"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66575F57"/>
    <w:multiLevelType w:val="multilevel"/>
    <w:tmpl w:val="8B6E7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6325A7"/>
    <w:multiLevelType w:val="multilevel"/>
    <w:tmpl w:val="575847A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1"/>
  </w:num>
  <w:num w:numId="3">
    <w:abstractNumId w:val="3"/>
    <w:lvlOverride w:ilvl="0">
      <w:lvl w:ilvl="0">
        <w:numFmt w:val="decimal"/>
        <w:lvlText w:val="%1."/>
        <w:lvlJc w:val="left"/>
      </w:lvl>
    </w:lvlOverride>
  </w:num>
  <w:num w:numId="4">
    <w:abstractNumId w:val="6"/>
    <w:lvlOverride w:ilvl="0">
      <w:lvl w:ilvl="0">
        <w:numFmt w:val="decimal"/>
        <w:lvlText w:val="%1."/>
        <w:lvlJc w:val="left"/>
      </w:lvl>
    </w:lvlOverride>
  </w:num>
  <w:num w:numId="5">
    <w:abstractNumId w:val="1"/>
    <w:lvlOverride w:ilvl="0">
      <w:lvl w:ilvl="0">
        <w:numFmt w:val="decimal"/>
        <w:lvlText w:val="%1."/>
        <w:lvlJc w:val="left"/>
      </w:lvl>
    </w:lvlOverride>
  </w:num>
  <w:num w:numId="6">
    <w:abstractNumId w:val="14"/>
    <w:lvlOverride w:ilvl="0">
      <w:lvl w:ilvl="0">
        <w:numFmt w:val="decimal"/>
        <w:lvlText w:val="%1."/>
        <w:lvlJc w:val="left"/>
      </w:lvl>
    </w:lvlOverride>
  </w:num>
  <w:num w:numId="7">
    <w:abstractNumId w:val="9"/>
    <w:lvlOverride w:ilvl="0">
      <w:lvl w:ilvl="0">
        <w:numFmt w:val="decimal"/>
        <w:lvlText w:val="%1."/>
        <w:lvlJc w:val="left"/>
      </w:lvl>
    </w:lvlOverride>
  </w:num>
  <w:num w:numId="8">
    <w:abstractNumId w:val="13"/>
  </w:num>
  <w:num w:numId="9">
    <w:abstractNumId w:val="4"/>
    <w:lvlOverride w:ilvl="0">
      <w:lvl w:ilvl="0">
        <w:numFmt w:val="decimal"/>
        <w:lvlText w:val="%1."/>
        <w:lvlJc w:val="left"/>
      </w:lvl>
    </w:lvlOverride>
  </w:num>
  <w:num w:numId="10">
    <w:abstractNumId w:val="4"/>
    <w:lvlOverride w:ilvl="0">
      <w:lvl w:ilvl="0">
        <w:numFmt w:val="decimal"/>
        <w:lvlText w:val="%1."/>
        <w:lvlJc w:val="left"/>
      </w:lvl>
    </w:lvlOverride>
  </w:num>
  <w:num w:numId="11">
    <w:abstractNumId w:val="10"/>
    <w:lvlOverride w:ilvl="0">
      <w:lvl w:ilvl="0">
        <w:numFmt w:val="decimal"/>
        <w:lvlText w:val="%1."/>
        <w:lvlJc w:val="left"/>
      </w:lvl>
    </w:lvlOverride>
  </w:num>
  <w:num w:numId="12">
    <w:abstractNumId w:val="10"/>
    <w:lvlOverride w:ilvl="0">
      <w:lvl w:ilvl="0">
        <w:numFmt w:val="decimal"/>
        <w:lvlText w:val="%1."/>
        <w:lvlJc w:val="left"/>
      </w:lvl>
    </w:lvlOverride>
    <w:lvlOverride w:ilvl="1">
      <w:lvl w:ilvl="1">
        <w:numFmt w:val="lowerLetter"/>
        <w:lvlText w:val="%2."/>
        <w:lvlJc w:val="left"/>
      </w:lvl>
    </w:lvlOverride>
  </w:num>
  <w:num w:numId="13">
    <w:abstractNumId w:val="7"/>
  </w:num>
  <w:num w:numId="14">
    <w:abstractNumId w:val="2"/>
  </w:num>
  <w:num w:numId="15">
    <w:abstractNumId w:val="8"/>
  </w:num>
  <w:num w:numId="16">
    <w:abstractNumId w:val="5"/>
  </w:num>
  <w:num w:numId="17">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l Brunius">
    <w15:presenceInfo w15:providerId="AD" w15:userId="S::carlbru@chalmers.se::719d1291-3d12-405e-bf5b-8aa4130e4923"/>
  </w15:person>
  <w15:person w15:author="Anton Ribbenstedt">
    <w15:presenceInfo w15:providerId="AD" w15:userId="S::antonri@chalmers.se::3e9a6c04-12de-4fca-888b-63b252871f0a"/>
  </w15:person>
  <w15:person w15:author="Olle Hartvigsson">
    <w15:presenceInfo w15:providerId="AD" w15:userId="S::ollehar@chalmers.se::d2aa9019-971b-4b56-80c1-8bc2e9fb36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915"/>
    <w:rsid w:val="000106BF"/>
    <w:rsid w:val="0001251D"/>
    <w:rsid w:val="000125EA"/>
    <w:rsid w:val="00014DB1"/>
    <w:rsid w:val="00020923"/>
    <w:rsid w:val="000447F4"/>
    <w:rsid w:val="00047D44"/>
    <w:rsid w:val="000502B0"/>
    <w:rsid w:val="00066454"/>
    <w:rsid w:val="0006775D"/>
    <w:rsid w:val="000A4F94"/>
    <w:rsid w:val="000C0F3B"/>
    <w:rsid w:val="000C5258"/>
    <w:rsid w:val="000F6733"/>
    <w:rsid w:val="001576F3"/>
    <w:rsid w:val="00196C5C"/>
    <w:rsid w:val="0019729E"/>
    <w:rsid w:val="001A21F2"/>
    <w:rsid w:val="001B13B9"/>
    <w:rsid w:val="001D66D6"/>
    <w:rsid w:val="001E772E"/>
    <w:rsid w:val="001E7A27"/>
    <w:rsid w:val="001F002F"/>
    <w:rsid w:val="00201ADE"/>
    <w:rsid w:val="00217448"/>
    <w:rsid w:val="00265FDA"/>
    <w:rsid w:val="002879C7"/>
    <w:rsid w:val="00296DC2"/>
    <w:rsid w:val="002B5608"/>
    <w:rsid w:val="002C01A1"/>
    <w:rsid w:val="002D49EC"/>
    <w:rsid w:val="002E4B0A"/>
    <w:rsid w:val="00310BFD"/>
    <w:rsid w:val="0034614A"/>
    <w:rsid w:val="00353034"/>
    <w:rsid w:val="00396669"/>
    <w:rsid w:val="003C1053"/>
    <w:rsid w:val="003E2295"/>
    <w:rsid w:val="003E76D4"/>
    <w:rsid w:val="003F0FA1"/>
    <w:rsid w:val="0040313A"/>
    <w:rsid w:val="0041527F"/>
    <w:rsid w:val="004156E4"/>
    <w:rsid w:val="0042039C"/>
    <w:rsid w:val="004242F0"/>
    <w:rsid w:val="004514F9"/>
    <w:rsid w:val="00470B27"/>
    <w:rsid w:val="004C3C8C"/>
    <w:rsid w:val="00501893"/>
    <w:rsid w:val="00524760"/>
    <w:rsid w:val="00535ACD"/>
    <w:rsid w:val="00535E19"/>
    <w:rsid w:val="00550E34"/>
    <w:rsid w:val="005513BD"/>
    <w:rsid w:val="00556D61"/>
    <w:rsid w:val="00565C4E"/>
    <w:rsid w:val="00570E31"/>
    <w:rsid w:val="005741DB"/>
    <w:rsid w:val="00586C6D"/>
    <w:rsid w:val="005911A9"/>
    <w:rsid w:val="005A05A7"/>
    <w:rsid w:val="005C6A69"/>
    <w:rsid w:val="005D69ED"/>
    <w:rsid w:val="005E3AA1"/>
    <w:rsid w:val="005E5FB9"/>
    <w:rsid w:val="005F519A"/>
    <w:rsid w:val="00627050"/>
    <w:rsid w:val="00632C18"/>
    <w:rsid w:val="0064468C"/>
    <w:rsid w:val="00645246"/>
    <w:rsid w:val="00656BC2"/>
    <w:rsid w:val="006606F1"/>
    <w:rsid w:val="00672007"/>
    <w:rsid w:val="0067742B"/>
    <w:rsid w:val="0072072E"/>
    <w:rsid w:val="00723DE8"/>
    <w:rsid w:val="0072617B"/>
    <w:rsid w:val="00757BE9"/>
    <w:rsid w:val="00763014"/>
    <w:rsid w:val="0078292F"/>
    <w:rsid w:val="007879A3"/>
    <w:rsid w:val="00793935"/>
    <w:rsid w:val="007A0075"/>
    <w:rsid w:val="007D62F9"/>
    <w:rsid w:val="007E7105"/>
    <w:rsid w:val="00807697"/>
    <w:rsid w:val="0081147D"/>
    <w:rsid w:val="00827C9F"/>
    <w:rsid w:val="008535A3"/>
    <w:rsid w:val="008616C4"/>
    <w:rsid w:val="00876523"/>
    <w:rsid w:val="00885606"/>
    <w:rsid w:val="00890E3A"/>
    <w:rsid w:val="008B5BDA"/>
    <w:rsid w:val="008B60EE"/>
    <w:rsid w:val="008B69C6"/>
    <w:rsid w:val="008B6AA2"/>
    <w:rsid w:val="008B7DDD"/>
    <w:rsid w:val="008E514A"/>
    <w:rsid w:val="00905B8E"/>
    <w:rsid w:val="00907651"/>
    <w:rsid w:val="009315B0"/>
    <w:rsid w:val="0098267A"/>
    <w:rsid w:val="009939FD"/>
    <w:rsid w:val="0099796D"/>
    <w:rsid w:val="009A3256"/>
    <w:rsid w:val="009C5B1E"/>
    <w:rsid w:val="009F4518"/>
    <w:rsid w:val="009F7384"/>
    <w:rsid w:val="00A0184E"/>
    <w:rsid w:val="00A03358"/>
    <w:rsid w:val="00A23533"/>
    <w:rsid w:val="00A31ED6"/>
    <w:rsid w:val="00A37EE2"/>
    <w:rsid w:val="00A65B27"/>
    <w:rsid w:val="00A76010"/>
    <w:rsid w:val="00AB6A0F"/>
    <w:rsid w:val="00AC3E7E"/>
    <w:rsid w:val="00AD7B19"/>
    <w:rsid w:val="00AE58C5"/>
    <w:rsid w:val="00AF0120"/>
    <w:rsid w:val="00AF1B32"/>
    <w:rsid w:val="00B06FB9"/>
    <w:rsid w:val="00B2275A"/>
    <w:rsid w:val="00B272E4"/>
    <w:rsid w:val="00B3639D"/>
    <w:rsid w:val="00B73472"/>
    <w:rsid w:val="00B802D8"/>
    <w:rsid w:val="00B95651"/>
    <w:rsid w:val="00BA3190"/>
    <w:rsid w:val="00BB02D7"/>
    <w:rsid w:val="00C042BC"/>
    <w:rsid w:val="00C0764C"/>
    <w:rsid w:val="00C47972"/>
    <w:rsid w:val="00C51C74"/>
    <w:rsid w:val="00C53E20"/>
    <w:rsid w:val="00C7284B"/>
    <w:rsid w:val="00C734C4"/>
    <w:rsid w:val="00CB517F"/>
    <w:rsid w:val="00CC19DA"/>
    <w:rsid w:val="00CC3A9F"/>
    <w:rsid w:val="00CC57E4"/>
    <w:rsid w:val="00CD3550"/>
    <w:rsid w:val="00D01764"/>
    <w:rsid w:val="00D36ECA"/>
    <w:rsid w:val="00D63512"/>
    <w:rsid w:val="00D71915"/>
    <w:rsid w:val="00D844A4"/>
    <w:rsid w:val="00D96301"/>
    <w:rsid w:val="00DA6C76"/>
    <w:rsid w:val="00DB6395"/>
    <w:rsid w:val="00DE4AD9"/>
    <w:rsid w:val="00E031DF"/>
    <w:rsid w:val="00E04ADD"/>
    <w:rsid w:val="00E15EAF"/>
    <w:rsid w:val="00E5085F"/>
    <w:rsid w:val="00E52970"/>
    <w:rsid w:val="00E572B4"/>
    <w:rsid w:val="00EB4CBA"/>
    <w:rsid w:val="00EC55AE"/>
    <w:rsid w:val="00EF4FD0"/>
    <w:rsid w:val="00F12063"/>
    <w:rsid w:val="00F1517C"/>
    <w:rsid w:val="00F513EB"/>
    <w:rsid w:val="00F63504"/>
    <w:rsid w:val="00F638EA"/>
    <w:rsid w:val="00F70B8F"/>
    <w:rsid w:val="00F7363D"/>
    <w:rsid w:val="00F814E3"/>
    <w:rsid w:val="00F81F34"/>
    <w:rsid w:val="00F85171"/>
    <w:rsid w:val="00F941CD"/>
    <w:rsid w:val="00FA7154"/>
    <w:rsid w:val="00FE40B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0F8A0"/>
  <w15:chartTrackingRefBased/>
  <w15:docId w15:val="{F2BD20C9-0D0D-4965-8EDD-7CCD8B5E3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7B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09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7B1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D7B19"/>
    <w:pPr>
      <w:spacing w:after="0" w:line="312" w:lineRule="auto"/>
      <w:ind w:left="720" w:firstLine="720"/>
      <w:contextualSpacing/>
      <w:jc w:val="both"/>
    </w:pPr>
    <w:rPr>
      <w:rFonts w:eastAsiaTheme="minorEastAsia"/>
      <w:lang w:val="en-US" w:eastAsia="zh-CN"/>
    </w:rPr>
  </w:style>
  <w:style w:type="character" w:customStyle="1" w:styleId="Heading2Char">
    <w:name w:val="Heading 2 Char"/>
    <w:basedOn w:val="DefaultParagraphFont"/>
    <w:link w:val="Heading2"/>
    <w:uiPriority w:val="9"/>
    <w:rsid w:val="00020923"/>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020923"/>
    <w:rPr>
      <w:sz w:val="16"/>
      <w:szCs w:val="16"/>
    </w:rPr>
  </w:style>
  <w:style w:type="paragraph" w:styleId="CommentText">
    <w:name w:val="annotation text"/>
    <w:basedOn w:val="Normal"/>
    <w:link w:val="CommentTextChar"/>
    <w:uiPriority w:val="99"/>
    <w:semiHidden/>
    <w:unhideWhenUsed/>
    <w:rsid w:val="00020923"/>
    <w:pPr>
      <w:spacing w:line="240" w:lineRule="auto"/>
    </w:pPr>
    <w:rPr>
      <w:sz w:val="20"/>
      <w:szCs w:val="20"/>
    </w:rPr>
  </w:style>
  <w:style w:type="character" w:customStyle="1" w:styleId="CommentTextChar">
    <w:name w:val="Comment Text Char"/>
    <w:basedOn w:val="DefaultParagraphFont"/>
    <w:link w:val="CommentText"/>
    <w:uiPriority w:val="99"/>
    <w:semiHidden/>
    <w:rsid w:val="00020923"/>
    <w:rPr>
      <w:sz w:val="20"/>
      <w:szCs w:val="20"/>
    </w:rPr>
  </w:style>
  <w:style w:type="paragraph" w:styleId="CommentSubject">
    <w:name w:val="annotation subject"/>
    <w:basedOn w:val="CommentText"/>
    <w:next w:val="CommentText"/>
    <w:link w:val="CommentSubjectChar"/>
    <w:uiPriority w:val="99"/>
    <w:semiHidden/>
    <w:unhideWhenUsed/>
    <w:rsid w:val="00020923"/>
    <w:rPr>
      <w:b/>
      <w:bCs/>
    </w:rPr>
  </w:style>
  <w:style w:type="character" w:customStyle="1" w:styleId="CommentSubjectChar">
    <w:name w:val="Comment Subject Char"/>
    <w:basedOn w:val="CommentTextChar"/>
    <w:link w:val="CommentSubject"/>
    <w:uiPriority w:val="99"/>
    <w:semiHidden/>
    <w:rsid w:val="00020923"/>
    <w:rPr>
      <w:b/>
      <w:bCs/>
      <w:sz w:val="20"/>
      <w:szCs w:val="20"/>
    </w:rPr>
  </w:style>
  <w:style w:type="character" w:styleId="Hyperlink">
    <w:name w:val="Hyperlink"/>
    <w:basedOn w:val="DefaultParagraphFont"/>
    <w:uiPriority w:val="99"/>
    <w:unhideWhenUsed/>
    <w:rsid w:val="00020923"/>
    <w:rPr>
      <w:color w:val="0563C1" w:themeColor="hyperlink"/>
      <w:u w:val="single"/>
    </w:rPr>
  </w:style>
  <w:style w:type="character" w:styleId="UnresolvedMention">
    <w:name w:val="Unresolved Mention"/>
    <w:basedOn w:val="DefaultParagraphFont"/>
    <w:uiPriority w:val="99"/>
    <w:semiHidden/>
    <w:unhideWhenUsed/>
    <w:rsid w:val="00020923"/>
    <w:rPr>
      <w:color w:val="605E5C"/>
      <w:shd w:val="clear" w:color="auto" w:fill="E1DFDD"/>
    </w:rPr>
  </w:style>
  <w:style w:type="table" w:styleId="TableGrid">
    <w:name w:val="Table Grid"/>
    <w:basedOn w:val="TableNormal"/>
    <w:uiPriority w:val="39"/>
    <w:rsid w:val="005D69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01ADE"/>
    <w:pPr>
      <w:spacing w:after="200" w:line="240" w:lineRule="auto"/>
    </w:pPr>
    <w:rPr>
      <w:i/>
      <w:iCs/>
      <w:color w:val="44546A" w:themeColor="text2"/>
      <w:sz w:val="18"/>
      <w:szCs w:val="18"/>
    </w:rPr>
  </w:style>
  <w:style w:type="paragraph" w:styleId="NormalWeb">
    <w:name w:val="Normal (Web)"/>
    <w:basedOn w:val="Normal"/>
    <w:uiPriority w:val="99"/>
    <w:semiHidden/>
    <w:unhideWhenUsed/>
    <w:rsid w:val="005C6A69"/>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apple-tab-span">
    <w:name w:val="apple-tab-span"/>
    <w:basedOn w:val="DefaultParagraphFont"/>
    <w:rsid w:val="005C6A69"/>
  </w:style>
  <w:style w:type="character" w:styleId="FollowedHyperlink">
    <w:name w:val="FollowedHyperlink"/>
    <w:basedOn w:val="DefaultParagraphFont"/>
    <w:uiPriority w:val="99"/>
    <w:semiHidden/>
    <w:unhideWhenUsed/>
    <w:rsid w:val="00F85171"/>
    <w:rPr>
      <w:color w:val="954F72" w:themeColor="followedHyperlink"/>
      <w:u w:val="single"/>
    </w:rPr>
  </w:style>
  <w:style w:type="paragraph" w:styleId="Revision">
    <w:name w:val="Revision"/>
    <w:hidden/>
    <w:uiPriority w:val="99"/>
    <w:semiHidden/>
    <w:rsid w:val="000F6733"/>
    <w:pPr>
      <w:spacing w:after="0" w:line="240" w:lineRule="auto"/>
    </w:pPr>
  </w:style>
  <w:style w:type="paragraph" w:styleId="HTMLPreformatted">
    <w:name w:val="HTML Preformatted"/>
    <w:basedOn w:val="Normal"/>
    <w:link w:val="HTMLPreformattedChar"/>
    <w:uiPriority w:val="99"/>
    <w:semiHidden/>
    <w:unhideWhenUsed/>
    <w:rsid w:val="008B6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B69C6"/>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834425">
      <w:bodyDiv w:val="1"/>
      <w:marLeft w:val="0"/>
      <w:marRight w:val="0"/>
      <w:marTop w:val="0"/>
      <w:marBottom w:val="0"/>
      <w:divBdr>
        <w:top w:val="none" w:sz="0" w:space="0" w:color="auto"/>
        <w:left w:val="none" w:sz="0" w:space="0" w:color="auto"/>
        <w:bottom w:val="none" w:sz="0" w:space="0" w:color="auto"/>
        <w:right w:val="none" w:sz="0" w:space="0" w:color="auto"/>
      </w:divBdr>
    </w:div>
    <w:div w:id="587352806">
      <w:bodyDiv w:val="1"/>
      <w:marLeft w:val="0"/>
      <w:marRight w:val="0"/>
      <w:marTop w:val="0"/>
      <w:marBottom w:val="0"/>
      <w:divBdr>
        <w:top w:val="none" w:sz="0" w:space="0" w:color="auto"/>
        <w:left w:val="none" w:sz="0" w:space="0" w:color="auto"/>
        <w:bottom w:val="none" w:sz="0" w:space="0" w:color="auto"/>
        <w:right w:val="none" w:sz="0" w:space="0" w:color="auto"/>
      </w:divBdr>
    </w:div>
    <w:div w:id="871310548">
      <w:bodyDiv w:val="1"/>
      <w:marLeft w:val="0"/>
      <w:marRight w:val="0"/>
      <w:marTop w:val="0"/>
      <w:marBottom w:val="0"/>
      <w:divBdr>
        <w:top w:val="none" w:sz="0" w:space="0" w:color="auto"/>
        <w:left w:val="none" w:sz="0" w:space="0" w:color="auto"/>
        <w:bottom w:val="none" w:sz="0" w:space="0" w:color="auto"/>
        <w:right w:val="none" w:sz="0" w:space="0" w:color="auto"/>
      </w:divBdr>
    </w:div>
    <w:div w:id="1010838774">
      <w:bodyDiv w:val="1"/>
      <w:marLeft w:val="0"/>
      <w:marRight w:val="0"/>
      <w:marTop w:val="0"/>
      <w:marBottom w:val="0"/>
      <w:divBdr>
        <w:top w:val="none" w:sz="0" w:space="0" w:color="auto"/>
        <w:left w:val="none" w:sz="0" w:space="0" w:color="auto"/>
        <w:bottom w:val="none" w:sz="0" w:space="0" w:color="auto"/>
        <w:right w:val="none" w:sz="0" w:space="0" w:color="auto"/>
      </w:divBdr>
    </w:div>
    <w:div w:id="1136607972">
      <w:bodyDiv w:val="1"/>
      <w:marLeft w:val="0"/>
      <w:marRight w:val="0"/>
      <w:marTop w:val="0"/>
      <w:marBottom w:val="0"/>
      <w:divBdr>
        <w:top w:val="none" w:sz="0" w:space="0" w:color="auto"/>
        <w:left w:val="none" w:sz="0" w:space="0" w:color="auto"/>
        <w:bottom w:val="none" w:sz="0" w:space="0" w:color="auto"/>
        <w:right w:val="none" w:sz="0" w:space="0" w:color="auto"/>
      </w:divBdr>
    </w:div>
    <w:div w:id="1794785486">
      <w:bodyDiv w:val="1"/>
      <w:marLeft w:val="0"/>
      <w:marRight w:val="0"/>
      <w:marTop w:val="0"/>
      <w:marBottom w:val="0"/>
      <w:divBdr>
        <w:top w:val="none" w:sz="0" w:space="0" w:color="auto"/>
        <w:left w:val="none" w:sz="0" w:space="0" w:color="auto"/>
        <w:bottom w:val="none" w:sz="0" w:space="0" w:color="auto"/>
        <w:right w:val="none" w:sz="0" w:space="0" w:color="auto"/>
      </w:divBdr>
    </w:div>
    <w:div w:id="1998682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microsoft.com/office/2016/09/relationships/commentsIds" Target="commentsId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24" Type="http://schemas.microsoft.com/office/2011/relationships/people" Target="people.xml"/><Relationship Id="rId5" Type="http://schemas.openxmlformats.org/officeDocument/2006/relationships/comments" Target="comment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17</Pages>
  <Words>4413</Words>
  <Characters>23389</Characters>
  <Application>Microsoft Office Word</Application>
  <DocSecurity>0</DocSecurity>
  <Lines>194</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Olle Hartvigsson</dc:creator>
  <cp:keywords/>
  <dc:description/>
  <cp:lastModifiedBy>Anton Ribbenstedt</cp:lastModifiedBy>
  <cp:revision>22</cp:revision>
  <dcterms:created xsi:type="dcterms:W3CDTF">2022-08-17T14:27:00Z</dcterms:created>
  <dcterms:modified xsi:type="dcterms:W3CDTF">2022-08-23T12:25:00Z</dcterms:modified>
</cp:coreProperties>
</file>